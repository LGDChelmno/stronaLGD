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A4ECA" w14:textId="77777777" w:rsidR="0055651E" w:rsidRDefault="0055651E" w:rsidP="0026160B">
      <w:pPr>
        <w:spacing w:before="0" w:after="0"/>
        <w:rPr>
          <w:rFonts w:ascii="Bookman Old Style" w:eastAsia="Times New Roman" w:hAnsi="Bookman Old Style" w:cs="Times New Roman"/>
          <w:lang w:eastAsia="pl-PL"/>
        </w:rPr>
      </w:pPr>
    </w:p>
    <w:p w14:paraId="70B12952" w14:textId="03F9B901" w:rsidR="003742A4" w:rsidRPr="001B075A" w:rsidRDefault="003742A4" w:rsidP="003742A4">
      <w:pPr>
        <w:spacing w:line="276" w:lineRule="auto"/>
        <w:jc w:val="right"/>
        <w:rPr>
          <w:rFonts w:ascii="Calibri" w:hAnsi="Calibri" w:cs="Calibri"/>
          <w:bCs/>
          <w:i/>
          <w:sz w:val="20"/>
          <w:szCs w:val="20"/>
        </w:rPr>
      </w:pPr>
      <w:r w:rsidRPr="001B075A">
        <w:rPr>
          <w:rFonts w:ascii="Calibri" w:hAnsi="Calibri" w:cs="Calibri"/>
          <w:bCs/>
          <w:i/>
          <w:sz w:val="20"/>
          <w:szCs w:val="20"/>
        </w:rPr>
        <w:t>Załącznik nr 27 – Wzór- Wniosek o rozliczenie grantu (EFS)</w:t>
      </w:r>
    </w:p>
    <w:p w14:paraId="65B876C4" w14:textId="77777777" w:rsidR="003742A4" w:rsidRDefault="003742A4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</w:p>
    <w:p w14:paraId="324D8E8C" w14:textId="5CD80158" w:rsidR="0026160B" w:rsidRDefault="0026160B" w:rsidP="0026160B">
      <w:pPr>
        <w:spacing w:before="0" w:after="0"/>
        <w:jc w:val="center"/>
        <w:rPr>
          <w:rFonts w:ascii="Bookman Old Style" w:eastAsia="Times New Roman" w:hAnsi="Bookman Old Style" w:cs="Times New Roman"/>
          <w:sz w:val="28"/>
          <w:szCs w:val="28"/>
          <w:lang w:eastAsia="pl-PL"/>
        </w:rPr>
      </w:pPr>
      <w:r>
        <w:rPr>
          <w:rFonts w:ascii="Bookman Old Style" w:eastAsia="Times New Roman" w:hAnsi="Bookman Old Style" w:cs="Times New Roman"/>
          <w:sz w:val="28"/>
          <w:szCs w:val="28"/>
          <w:lang w:eastAsia="pl-PL"/>
        </w:rPr>
        <w:t xml:space="preserve">Wniosek o </w:t>
      </w:r>
      <w:r w:rsidR="00173BC3">
        <w:rPr>
          <w:rFonts w:ascii="Bookman Old Style" w:eastAsia="Times New Roman" w:hAnsi="Bookman Old Style" w:cs="Times New Roman"/>
          <w:sz w:val="28"/>
          <w:szCs w:val="28"/>
          <w:lang w:eastAsia="pl-PL"/>
        </w:rPr>
        <w:t>rozliczenie grantu</w:t>
      </w:r>
      <w:r w:rsidR="00C11E52">
        <w:rPr>
          <w:rStyle w:val="Odwoanieprzypisudolnego"/>
          <w:rFonts w:ascii="Bookman Old Style" w:eastAsia="Times New Roman" w:hAnsi="Bookman Old Style" w:cs="Times New Roman"/>
          <w:sz w:val="28"/>
          <w:szCs w:val="28"/>
          <w:lang w:eastAsia="pl-PL"/>
        </w:rPr>
        <w:footnoteReference w:id="1"/>
      </w:r>
    </w:p>
    <w:p w14:paraId="646271AA" w14:textId="77777777" w:rsidR="00173BC3" w:rsidRPr="00173BC3" w:rsidRDefault="00173BC3" w:rsidP="00C11E52">
      <w:pPr>
        <w:pStyle w:val="Nagwek9"/>
      </w:pPr>
      <w:r>
        <w:t>I. RODZAJ WNIOSKU O ROZLICZENIE GRANTU</w:t>
      </w:r>
    </w:p>
    <w:tbl>
      <w:tblPr>
        <w:tblStyle w:val="Tabela-Siatka1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417"/>
        <w:gridCol w:w="3253"/>
      </w:tblGrid>
      <w:tr w:rsidR="001B7AC3" w:rsidRPr="001B7AC3" w14:paraId="7A01F23F" w14:textId="77777777" w:rsidTr="00C81CD2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2FAF7AAC" w14:textId="77777777" w:rsidR="001B7AC3" w:rsidRPr="001B7AC3" w:rsidRDefault="001B7AC3" w:rsidP="001B7AC3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za okres</w:t>
            </w:r>
            <w:r w:rsidR="000C4620">
              <w:rPr>
                <w:rFonts w:ascii="Bookman Old Style" w:hAnsi="Bookman Old Style"/>
                <w:sz w:val="20"/>
                <w:szCs w:val="20"/>
              </w:rPr>
              <w:t>*</w:t>
            </w:r>
            <w:r w:rsidRPr="001B7AC3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B7AC3" w:rsidRPr="001B7AC3" w14:paraId="67B74132" w14:textId="77777777" w:rsidTr="000C4620">
        <w:trPr>
          <w:trHeight w:val="510"/>
        </w:trPr>
        <w:tc>
          <w:tcPr>
            <w:tcW w:w="1413" w:type="dxa"/>
            <w:shd w:val="clear" w:color="auto" w:fill="BDD6EE" w:themeFill="accent1" w:themeFillTint="66"/>
            <w:vAlign w:val="center"/>
          </w:tcPr>
          <w:p w14:paraId="37B74BF4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od</w:t>
            </w:r>
          </w:p>
          <w:p w14:paraId="0DE9AD3B" w14:textId="364403AB" w:rsidR="00C11E52" w:rsidRPr="001B7AC3" w:rsidRDefault="000C4620" w:rsidP="00CB60CB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proofErr w:type="spellStart"/>
            <w:ins w:id="0" w:author="LGD" w:date="2019-11-22T10:47:00Z">
              <w:r w:rsidR="001B075A">
                <w:rPr>
                  <w:rFonts w:ascii="Bookman Old Style" w:hAnsi="Bookman Old Style"/>
                  <w:sz w:val="20"/>
                  <w:szCs w:val="20"/>
                </w:rPr>
                <w:t>dd</w:t>
              </w:r>
              <w:proofErr w:type="spellEnd"/>
              <w:r w:rsidR="001B075A">
                <w:rPr>
                  <w:rFonts w:ascii="Bookman Old Style" w:hAnsi="Bookman Old Style"/>
                  <w:sz w:val="20"/>
                  <w:szCs w:val="20"/>
                </w:rPr>
                <w:t>-</w:t>
              </w:r>
            </w:ins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ins w:id="1" w:author="LGD" w:date="2019-11-22T10:47:00Z">
              <w:r w:rsidR="001B075A">
                <w:rPr>
                  <w:rFonts w:ascii="Bookman Old Style" w:hAnsi="Bookman Old Style"/>
                  <w:sz w:val="20"/>
                  <w:szCs w:val="20"/>
                </w:rPr>
                <w:t>-</w:t>
              </w:r>
            </w:ins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="00C11E52">
              <w:rPr>
                <w:rFonts w:ascii="Bookman Old Style" w:hAnsi="Bookman Old Style"/>
                <w:sz w:val="20"/>
                <w:szCs w:val="20"/>
              </w:rPr>
              <w:t>rrrr</w:t>
            </w:r>
            <w:proofErr w:type="spellEnd"/>
            <w:r w:rsidR="00C11E52">
              <w:rPr>
                <w:rFonts w:ascii="Bookman Old Style" w:hAnsi="Bookman Old Style"/>
                <w:sz w:val="20"/>
                <w:szCs w:val="20"/>
              </w:rPr>
              <w:t>]</w:t>
            </w:r>
            <w:r w:rsidR="00CB60CB">
              <w:rPr>
                <w:rFonts w:ascii="Bookman Old Style" w:hAnsi="Bookman Old Style"/>
                <w:sz w:val="20"/>
                <w:szCs w:val="20"/>
              </w:rPr>
              <w:t>*</w:t>
            </w:r>
            <w:r>
              <w:rPr>
                <w:rFonts w:ascii="Bookman Old Style" w:hAnsi="Bookman Old Style"/>
                <w:sz w:val="20"/>
                <w:szCs w:val="20"/>
              </w:rPr>
              <w:t>*</w:t>
            </w:r>
          </w:p>
        </w:tc>
        <w:customXmlInsRangeStart w:id="2" w:author="LGD" w:date="2019-11-22T10:51:00Z"/>
        <w:sdt>
          <w:sdtPr>
            <w:rPr>
              <w:rFonts w:ascii="Bookman Old Style" w:hAnsi="Bookman Old Style"/>
              <w:sz w:val="20"/>
              <w:szCs w:val="20"/>
            </w:rPr>
            <w:id w:val="183309497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Content>
            <w:customXmlInsRangeEnd w:id="2"/>
            <w:tc>
              <w:tcPr>
                <w:tcW w:w="2977" w:type="dxa"/>
                <w:vAlign w:val="center"/>
              </w:tcPr>
              <w:p w14:paraId="58A75EE3" w14:textId="10859C9C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ins w:id="3" w:author="LGD" w:date="2019-11-22T10:51:00Z">
                  <w:r w:rsidRPr="00C53EB9">
                    <w:rPr>
                      <w:rStyle w:val="Tekstzastpczy"/>
                    </w:rPr>
                    <w:t>Kliknij lub naciśnij, aby wprowadzić datę.</w:t>
                  </w:r>
                </w:ins>
              </w:p>
            </w:tc>
            <w:customXmlInsRangeStart w:id="4" w:author="LGD" w:date="2019-11-22T10:51:00Z"/>
          </w:sdtContent>
        </w:sdt>
        <w:customXmlInsRangeEnd w:id="4"/>
        <w:tc>
          <w:tcPr>
            <w:tcW w:w="1417" w:type="dxa"/>
            <w:shd w:val="clear" w:color="auto" w:fill="BDD6EE" w:themeFill="accent1" w:themeFillTint="66"/>
            <w:vAlign w:val="center"/>
          </w:tcPr>
          <w:p w14:paraId="27F01BFC" w14:textId="77777777" w:rsidR="001B7AC3" w:rsidRDefault="001B7AC3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do</w:t>
            </w:r>
          </w:p>
          <w:p w14:paraId="416E4D24" w14:textId="32A4226B" w:rsidR="00C11E52" w:rsidRPr="001B7AC3" w:rsidRDefault="000C4620" w:rsidP="001B7A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[</w:t>
            </w:r>
            <w:proofErr w:type="spellStart"/>
            <w:ins w:id="5" w:author="LGD" w:date="2019-11-22T10:47:00Z">
              <w:r w:rsidR="001B075A">
                <w:rPr>
                  <w:rFonts w:ascii="Bookman Old Style" w:hAnsi="Bookman Old Style"/>
                  <w:sz w:val="20"/>
                  <w:szCs w:val="20"/>
                </w:rPr>
                <w:t>dd</w:t>
              </w:r>
              <w:proofErr w:type="spellEnd"/>
              <w:r w:rsidR="001B075A">
                <w:rPr>
                  <w:rFonts w:ascii="Bookman Old Style" w:hAnsi="Bookman Old Style"/>
                  <w:sz w:val="20"/>
                  <w:szCs w:val="20"/>
                </w:rPr>
                <w:t>-</w:t>
              </w:r>
            </w:ins>
            <w:r>
              <w:rPr>
                <w:rFonts w:ascii="Bookman Old Style" w:hAnsi="Bookman Old Style"/>
                <w:sz w:val="20"/>
                <w:szCs w:val="20"/>
              </w:rPr>
              <w:t>mm</w:t>
            </w:r>
            <w:ins w:id="6" w:author="LGD" w:date="2019-11-22T10:47:00Z">
              <w:r w:rsidR="001B075A">
                <w:rPr>
                  <w:rFonts w:ascii="Bookman Old Style" w:hAnsi="Bookman Old Style"/>
                  <w:sz w:val="20"/>
                  <w:szCs w:val="20"/>
                </w:rPr>
                <w:t>-</w:t>
              </w:r>
            </w:ins>
            <w:proofErr w:type="spellStart"/>
            <w:r w:rsidR="00C11E52">
              <w:rPr>
                <w:rFonts w:ascii="Bookman Old Style" w:hAnsi="Bookman Old Style"/>
                <w:sz w:val="20"/>
                <w:szCs w:val="20"/>
              </w:rPr>
              <w:t>rrrr</w:t>
            </w:r>
            <w:proofErr w:type="spellEnd"/>
            <w:r w:rsidR="00C11E52">
              <w:rPr>
                <w:rFonts w:ascii="Bookman Old Style" w:hAnsi="Bookman Old Style"/>
                <w:sz w:val="20"/>
                <w:szCs w:val="20"/>
              </w:rPr>
              <w:t>]</w:t>
            </w:r>
          </w:p>
        </w:tc>
        <w:customXmlInsRangeStart w:id="7" w:author="LGD" w:date="2019-11-22T10:51:00Z"/>
        <w:sdt>
          <w:sdtPr>
            <w:rPr>
              <w:rFonts w:ascii="Bookman Old Style" w:hAnsi="Bookman Old Style"/>
              <w:sz w:val="20"/>
              <w:szCs w:val="20"/>
            </w:rPr>
            <w:id w:val="496851529"/>
            <w:placeholder>
              <w:docPart w:val="DefaultPlaceholder_-1854013437"/>
            </w:placeholder>
            <w:showingPlcHdr/>
            <w:date>
              <w:dateFormat w:val="yyyy-MM-dd"/>
              <w:lid w:val="pl-PL"/>
              <w:storeMappedDataAs w:val="dateTime"/>
              <w:calendar w:val="gregorian"/>
            </w:date>
          </w:sdtPr>
          <w:sdtContent>
            <w:customXmlInsRangeEnd w:id="7"/>
            <w:tc>
              <w:tcPr>
                <w:tcW w:w="3253" w:type="dxa"/>
                <w:vAlign w:val="center"/>
              </w:tcPr>
              <w:p w14:paraId="3F923991" w14:textId="793A3099" w:rsidR="001B7AC3" w:rsidRPr="001B7AC3" w:rsidRDefault="001B075A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ins w:id="8" w:author="LGD" w:date="2019-11-22T10:51:00Z">
                  <w:r w:rsidRPr="00C53EB9">
                    <w:rPr>
                      <w:rStyle w:val="Tekstzastpczy"/>
                    </w:rPr>
                    <w:t>Kliknij lub naciśnij, aby wprowadzić datę.</w:t>
                  </w:r>
                </w:ins>
              </w:p>
            </w:tc>
            <w:customXmlInsRangeStart w:id="9" w:author="LGD" w:date="2019-11-22T10:51:00Z"/>
          </w:sdtContent>
        </w:sdt>
        <w:customXmlInsRangeEnd w:id="9"/>
      </w:tr>
      <w:tr w:rsidR="001B7AC3" w:rsidRPr="001B7AC3" w14:paraId="67E604D2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C4D0CFA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zaliczkę</w:t>
            </w:r>
            <w:r w:rsidR="00C81366">
              <w:rPr>
                <w:rStyle w:val="Odwoanieprzypisudolnego"/>
                <w:rFonts w:ascii="Bookman Old Style" w:hAnsi="Bookman Old Style"/>
                <w:sz w:val="20"/>
                <w:szCs w:val="20"/>
              </w:rPr>
              <w:footnoteReference w:id="2"/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806361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32F7CFA7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  <w:bookmarkStart w:id="10" w:name="_GoBack"/>
        <w:bookmarkEnd w:id="10"/>
      </w:tr>
      <w:tr w:rsidR="0055651E" w:rsidRPr="001B7AC3" w14:paraId="42A1C57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7E53CD3E" w14:textId="77777777" w:rsidR="0055651E" w:rsidRPr="001B7AC3" w:rsidRDefault="0055651E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o refundację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2067290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6FF5C55F" w14:textId="77777777" w:rsidR="0055651E" w:rsidRPr="0055651E" w:rsidRDefault="0055651E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55651E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15E2BC3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53218574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rozliczający zaliczkę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314491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48098C74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AD1E7A" w:rsidRPr="001B7AC3" w14:paraId="3E538109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04C1A7B8" w14:textId="77777777" w:rsidR="00AD1E7A" w:rsidRDefault="00AD1E7A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Wniosek sprawozdawczy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78083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144BE316" w14:textId="77777777" w:rsidR="00AD1E7A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B7AC3" w:rsidRPr="001B7AC3" w14:paraId="584C7888" w14:textId="77777777" w:rsidTr="000C4620">
        <w:trPr>
          <w:trHeight w:val="510"/>
        </w:trPr>
        <w:tc>
          <w:tcPr>
            <w:tcW w:w="4390" w:type="dxa"/>
            <w:gridSpan w:val="2"/>
            <w:shd w:val="clear" w:color="auto" w:fill="BDD6EE" w:themeFill="accent1" w:themeFillTint="66"/>
            <w:vAlign w:val="center"/>
          </w:tcPr>
          <w:p w14:paraId="2489F908" w14:textId="77777777" w:rsidR="001B7AC3" w:rsidRPr="001B7AC3" w:rsidRDefault="001B7AC3" w:rsidP="009067A7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1B7AC3">
              <w:rPr>
                <w:rFonts w:ascii="Bookman Old Style" w:hAnsi="Bookman Old Style"/>
                <w:sz w:val="20"/>
                <w:szCs w:val="20"/>
              </w:rPr>
              <w:t>Wniosek o płatność końcową</w:t>
            </w:r>
            <w:r w:rsidR="00E3234D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4606442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70" w:type="dxa"/>
                <w:gridSpan w:val="2"/>
                <w:vAlign w:val="center"/>
              </w:tcPr>
              <w:p w14:paraId="5C237BAD" w14:textId="77777777" w:rsidR="001B7AC3" w:rsidRPr="001B7AC3" w:rsidRDefault="009067A7" w:rsidP="001B7AC3">
                <w:pPr>
                  <w:spacing w:before="0" w:line="240" w:lineRule="auto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 w:rsidRPr="009067A7">
                  <w:rPr>
                    <w:rFonts w:ascii="MS Gothic" w:eastAsia="MS Gothic" w:hAnsi="Bookman Old Style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CB60CB" w:rsidRPr="001B7AC3" w14:paraId="0900EFBF" w14:textId="77777777" w:rsidTr="00300761">
        <w:trPr>
          <w:trHeight w:val="510"/>
        </w:trPr>
        <w:tc>
          <w:tcPr>
            <w:tcW w:w="9060" w:type="dxa"/>
            <w:gridSpan w:val="4"/>
            <w:shd w:val="clear" w:color="auto" w:fill="BDD6EE" w:themeFill="accent1" w:themeFillTint="66"/>
            <w:vAlign w:val="center"/>
          </w:tcPr>
          <w:p w14:paraId="08B8EDB3" w14:textId="77777777" w:rsidR="00CB60CB" w:rsidRDefault="00CB60CB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CB60CB">
              <w:rPr>
                <w:rFonts w:ascii="Bookman Old Style" w:hAnsi="Bookman Old Style"/>
                <w:sz w:val="16"/>
                <w:szCs w:val="16"/>
              </w:rPr>
              <w:t>*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W przypadku pierwszej zaliczki „Wniosek za okres: od – do” NIE DOTYCZY</w:t>
            </w:r>
          </w:p>
          <w:p w14:paraId="39839BE8" w14:textId="77777777" w:rsidR="00CB60CB" w:rsidRPr="00CB60CB" w:rsidRDefault="000C4620" w:rsidP="00CB60CB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** Wybór dowolnego dnia z kalendarza spowoduje wyświetlenie daty w formule [mm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rrrr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]</w:t>
            </w:r>
          </w:p>
        </w:tc>
      </w:tr>
    </w:tbl>
    <w:p w14:paraId="03FA2B69" w14:textId="77777777" w:rsidR="0055651E" w:rsidRDefault="0055651E">
      <w:pPr>
        <w:spacing w:before="0" w:line="259" w:lineRule="auto"/>
        <w:jc w:val="left"/>
      </w:pPr>
      <w:r>
        <w:br w:type="page"/>
      </w:r>
    </w:p>
    <w:p w14:paraId="2F601763" w14:textId="77777777" w:rsidR="00173BC3" w:rsidRPr="00173BC3" w:rsidRDefault="00173BC3" w:rsidP="00C11E52">
      <w:pPr>
        <w:pStyle w:val="Nagwek9"/>
      </w:pPr>
      <w:r>
        <w:lastRenderedPageBreak/>
        <w:t xml:space="preserve">II. </w:t>
      </w:r>
      <w:r w:rsidR="006047FF">
        <w:t>INFORMACJE O</w:t>
      </w:r>
      <w:r w:rsidR="0026160B">
        <w:t xml:space="preserve"> </w:t>
      </w:r>
      <w:r w:rsidR="006047FF">
        <w:t>GRANTOBIORCY ORAZ PROJEKCIE OBJĘTYM GRANTEM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51"/>
        <w:gridCol w:w="4509"/>
      </w:tblGrid>
      <w:tr w:rsidR="00C81CD2" w14:paraId="5167646E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146E0C4E" w14:textId="77777777" w:rsidR="00C81CD2" w:rsidRDefault="00C81CD2" w:rsidP="006047FF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Nazwa </w:t>
            </w:r>
            <w:proofErr w:type="spellStart"/>
            <w:r w:rsidR="006047FF">
              <w:rPr>
                <w:rFonts w:ascii="Bookman Old Style" w:hAnsi="Bookman Old Style"/>
                <w:sz w:val="20"/>
                <w:szCs w:val="20"/>
              </w:rPr>
              <w:t>Grantobiorcy</w:t>
            </w:r>
            <w:proofErr w:type="spellEnd"/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5CDACFEB" w14:textId="77777777" w:rsidR="00C81CD2" w:rsidRPr="00A67097" w:rsidRDefault="00C81CD2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652C77D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0684A5AF" w14:textId="77777777" w:rsidR="0026160B" w:rsidRPr="00A67097" w:rsidRDefault="00173BC3" w:rsidP="00173BC3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Nr umowy o</w:t>
            </w:r>
            <w:r w:rsidR="0026160B">
              <w:rPr>
                <w:rFonts w:ascii="Bookman Old Style" w:hAnsi="Bookman Old Style"/>
                <w:sz w:val="20"/>
                <w:szCs w:val="20"/>
              </w:rPr>
              <w:t xml:space="preserve"> powierzenie grantu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29D4D642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3B3D53F0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75FE7973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Tytuł projektu</w:t>
            </w:r>
            <w:r w:rsidR="00173BC3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="0075029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4509" w:type="dxa"/>
            <w:vAlign w:val="center"/>
          </w:tcPr>
          <w:p w14:paraId="3E8624C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160E2779" w14:textId="77777777" w:rsidTr="00544A2F">
        <w:trPr>
          <w:trHeight w:val="510"/>
        </w:trPr>
        <w:tc>
          <w:tcPr>
            <w:tcW w:w="4551" w:type="dxa"/>
            <w:tcBorders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3AC9E4C5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Wnioskowana kwota [PLN]:</w:t>
            </w:r>
          </w:p>
        </w:tc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14:paraId="6E5A3773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6160B" w14:paraId="49948C88" w14:textId="77777777" w:rsidTr="00544A2F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380D07A0" w14:textId="77777777" w:rsidR="0026160B" w:rsidRPr="00A67097" w:rsidRDefault="0026160B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zaliczka [PLN]:</w:t>
            </w:r>
          </w:p>
        </w:tc>
        <w:tc>
          <w:tcPr>
            <w:tcW w:w="45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EA6794" w14:textId="77777777" w:rsidR="0026160B" w:rsidRPr="00A67097" w:rsidRDefault="0026160B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554FE" w14:paraId="6E81F6C8" w14:textId="77777777" w:rsidTr="00E84017">
        <w:trPr>
          <w:trHeight w:val="510"/>
        </w:trPr>
        <w:tc>
          <w:tcPr>
            <w:tcW w:w="4551" w:type="dxa"/>
            <w:shd w:val="clear" w:color="auto" w:fill="BDD6EE" w:themeFill="accent1" w:themeFillTint="66"/>
            <w:vAlign w:val="center"/>
          </w:tcPr>
          <w:p w14:paraId="62E0093B" w14:textId="77777777" w:rsidR="003554FE" w:rsidRDefault="003554FE" w:rsidP="00300761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W tym refundacja [PLN]:</w:t>
            </w:r>
          </w:p>
        </w:tc>
        <w:tc>
          <w:tcPr>
            <w:tcW w:w="4509" w:type="dxa"/>
            <w:tcBorders>
              <w:top w:val="single" w:sz="12" w:space="0" w:color="auto"/>
            </w:tcBorders>
            <w:vAlign w:val="center"/>
          </w:tcPr>
          <w:p w14:paraId="47CF15BE" w14:textId="77777777" w:rsidR="003554FE" w:rsidRPr="00A67097" w:rsidRDefault="003554FE" w:rsidP="0030076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0AE551EB" w14:textId="77777777" w:rsidR="0055651E" w:rsidRPr="0055651E" w:rsidRDefault="0055651E" w:rsidP="0055651E">
      <w:pPr>
        <w:rPr>
          <w:rFonts w:ascii="Bookman Old Style" w:hAnsi="Bookman Old Style"/>
        </w:rPr>
      </w:pPr>
    </w:p>
    <w:p w14:paraId="1A845035" w14:textId="77777777" w:rsidR="0026160B" w:rsidRDefault="009B3293" w:rsidP="00C11E52">
      <w:pPr>
        <w:pStyle w:val="Nagwek9"/>
      </w:pPr>
      <w:r>
        <w:t xml:space="preserve">III. </w:t>
      </w:r>
      <w:r w:rsidR="00055D00">
        <w:t>POSTĘP RZECZOWY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39"/>
        <w:gridCol w:w="5521"/>
      </w:tblGrid>
      <w:tr w:rsidR="00055D00" w:rsidRPr="00055D00" w14:paraId="34718A68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105BEB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Postęp rzeczowy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 w:rsidRPr="00055D00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055D00" w:rsidRPr="00055D00" w14:paraId="1023FC73" w14:textId="77777777" w:rsidTr="00055D00">
        <w:trPr>
          <w:trHeight w:val="510"/>
        </w:trPr>
        <w:tc>
          <w:tcPr>
            <w:tcW w:w="3539" w:type="dxa"/>
            <w:shd w:val="clear" w:color="auto" w:fill="BDD6EE" w:themeFill="accent1" w:themeFillTint="66"/>
            <w:vAlign w:val="center"/>
          </w:tcPr>
          <w:p w14:paraId="02D7862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Zadanie</w:t>
            </w:r>
          </w:p>
        </w:tc>
        <w:tc>
          <w:tcPr>
            <w:tcW w:w="5521" w:type="dxa"/>
            <w:shd w:val="clear" w:color="auto" w:fill="BDD6EE" w:themeFill="accent1" w:themeFillTint="66"/>
            <w:vAlign w:val="center"/>
          </w:tcPr>
          <w:p w14:paraId="21428639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 w:rsidRPr="00055D00">
              <w:rPr>
                <w:rFonts w:ascii="Bookman Old Style" w:hAnsi="Bookman Old Style"/>
                <w:sz w:val="20"/>
                <w:szCs w:val="20"/>
              </w:rPr>
              <w:t>Stan realizacji</w:t>
            </w:r>
          </w:p>
        </w:tc>
      </w:tr>
      <w:tr w:rsidR="00055D00" w:rsidRPr="00055D00" w14:paraId="269AEB59" w14:textId="77777777" w:rsidTr="00055D00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F9873AF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Zadanie merytoryczne:</w:t>
            </w:r>
          </w:p>
        </w:tc>
      </w:tr>
      <w:tr w:rsidR="00055D00" w:rsidRPr="00055D00" w14:paraId="78931D7E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04388F4" w14:textId="77777777" w:rsidR="00055D00" w:rsidRPr="00055D00" w:rsidRDefault="00055D00" w:rsidP="0055651E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59E9C764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5BCEFF60" w14:textId="77777777" w:rsidTr="00055D00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EDF66A1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1B711212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055D00" w:rsidRPr="00055D00" w14:paraId="7423453E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F27E09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(….)</w:t>
            </w:r>
          </w:p>
        </w:tc>
        <w:tc>
          <w:tcPr>
            <w:tcW w:w="5521" w:type="dxa"/>
            <w:vAlign w:val="center"/>
          </w:tcPr>
          <w:p w14:paraId="27E0BF9A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4CEAC86" w14:textId="77777777" w:rsidTr="0055651E">
        <w:trPr>
          <w:trHeight w:val="510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0824549C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Zarządzanie projektem:</w:t>
            </w:r>
          </w:p>
        </w:tc>
      </w:tr>
      <w:tr w:rsidR="00055D00" w:rsidRPr="00055D00" w14:paraId="3580DB3D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7BD984D" w14:textId="77777777" w:rsidR="00055D00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1</w:t>
            </w:r>
          </w:p>
        </w:tc>
        <w:tc>
          <w:tcPr>
            <w:tcW w:w="5521" w:type="dxa"/>
            <w:vAlign w:val="center"/>
          </w:tcPr>
          <w:p w14:paraId="7F88931E" w14:textId="77777777" w:rsidR="00055D00" w:rsidRPr="00055D00" w:rsidRDefault="00055D00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7337707C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2B677805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Nazwa etapu 2</w:t>
            </w:r>
          </w:p>
        </w:tc>
        <w:tc>
          <w:tcPr>
            <w:tcW w:w="5521" w:type="dxa"/>
            <w:vAlign w:val="center"/>
          </w:tcPr>
          <w:p w14:paraId="3B742EE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83716F" w:rsidRPr="00055D00" w14:paraId="3DEC5034" w14:textId="77777777" w:rsidTr="0055651E">
        <w:trPr>
          <w:trHeight w:val="510"/>
        </w:trPr>
        <w:tc>
          <w:tcPr>
            <w:tcW w:w="3539" w:type="dxa"/>
            <w:shd w:val="clear" w:color="auto" w:fill="DEEAF6" w:themeFill="accent1" w:themeFillTint="33"/>
            <w:vAlign w:val="center"/>
          </w:tcPr>
          <w:p w14:paraId="30E343D4" w14:textId="77777777" w:rsidR="0083716F" w:rsidRPr="00055D00" w:rsidRDefault="00B86C8E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N</w:t>
            </w:r>
            <w:r w:rsidR="0083716F">
              <w:rPr>
                <w:rFonts w:ascii="Bookman Old Style" w:hAnsi="Bookman Old Style"/>
                <w:sz w:val="20"/>
                <w:szCs w:val="20"/>
              </w:rPr>
              <w:t>azwa etapu (….)</w:t>
            </w:r>
          </w:p>
        </w:tc>
        <w:tc>
          <w:tcPr>
            <w:tcW w:w="5521" w:type="dxa"/>
            <w:vAlign w:val="center"/>
          </w:tcPr>
          <w:p w14:paraId="19ADDC62" w14:textId="77777777" w:rsidR="0083716F" w:rsidRPr="00055D00" w:rsidRDefault="0083716F" w:rsidP="00055D00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595294" w:rsidRPr="00055D00" w14:paraId="78871A07" w14:textId="77777777" w:rsidTr="00595294">
        <w:trPr>
          <w:trHeight w:val="26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2DCDA200" w14:textId="77777777" w:rsidR="00595294" w:rsidRDefault="006B6861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 w:rsidRPr="006B6861">
              <w:rPr>
                <w:rFonts w:ascii="Bookman Old Style" w:hAnsi="Bookman Old Style"/>
                <w:sz w:val="16"/>
                <w:szCs w:val="16"/>
              </w:rPr>
              <w:t xml:space="preserve">Należy opisać postęp rzeczowy poszczególnych </w:t>
            </w:r>
            <w:r>
              <w:rPr>
                <w:rFonts w:ascii="Bookman Old Style" w:hAnsi="Bookman Old Style"/>
                <w:sz w:val="16"/>
                <w:szCs w:val="16"/>
              </w:rPr>
              <w:t>etapów zadania merytorycznego i/lub zarządzania projektem.</w:t>
            </w:r>
          </w:p>
          <w:p w14:paraId="44CC9BF0" w14:textId="77777777" w:rsidR="006B6861" w:rsidRPr="006B6861" w:rsidRDefault="00BE7BE3" w:rsidP="00055D00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Opisy nie powinny przekraczać </w:t>
            </w:r>
            <w:r w:rsidR="00E14743">
              <w:rPr>
                <w:rFonts w:ascii="Bookman Old Style" w:hAnsi="Bookman Old Style"/>
                <w:sz w:val="16"/>
                <w:szCs w:val="16"/>
              </w:rPr>
              <w:t>4000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BC7406">
              <w:rPr>
                <w:rFonts w:ascii="Bookman Old Style" w:hAnsi="Bookman Old Style"/>
                <w:sz w:val="16"/>
                <w:szCs w:val="16"/>
              </w:rPr>
              <w:t>Zalecane ograniczenia dotyczy każdego opisu osobno.</w:t>
            </w:r>
          </w:p>
        </w:tc>
      </w:tr>
    </w:tbl>
    <w:p w14:paraId="71FE888F" w14:textId="77777777" w:rsidR="00055D00" w:rsidRPr="00055D00" w:rsidRDefault="00055D00" w:rsidP="00055D00">
      <w:pPr>
        <w:rPr>
          <w:rFonts w:ascii="Bookman Old Style" w:hAnsi="Bookman Old Style"/>
        </w:rPr>
      </w:pPr>
    </w:p>
    <w:p w14:paraId="4CC9C644" w14:textId="77777777" w:rsidR="0055651E" w:rsidRDefault="0055651E" w:rsidP="00055D00">
      <w:pPr>
        <w:rPr>
          <w:rFonts w:ascii="Bookman Old Style" w:hAnsi="Bookman Old Style"/>
        </w:rPr>
        <w:sectPr w:rsidR="0055651E" w:rsidSect="00055D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418" w:bottom="1418" w:left="1418" w:header="340" w:footer="709" w:gutter="0"/>
          <w:cols w:space="708"/>
          <w:docGrid w:linePitch="360"/>
        </w:sect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48"/>
        <w:gridCol w:w="1039"/>
        <w:gridCol w:w="1026"/>
        <w:gridCol w:w="608"/>
        <w:gridCol w:w="1678"/>
        <w:gridCol w:w="603"/>
        <w:gridCol w:w="1684"/>
        <w:gridCol w:w="608"/>
        <w:gridCol w:w="1681"/>
        <w:gridCol w:w="603"/>
        <w:gridCol w:w="1457"/>
        <w:gridCol w:w="2087"/>
      </w:tblGrid>
      <w:tr w:rsidR="00BC19A1" w:rsidRPr="000827B0" w14:paraId="5B34AB8B" w14:textId="77777777" w:rsidTr="00BC19A1">
        <w:trPr>
          <w:trHeight w:val="743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73C80354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lastRenderedPageBreak/>
              <w:t>Wskaźniki produktu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6047FF" w:rsidRPr="000827B0" w14:paraId="57B80954" w14:textId="77777777" w:rsidTr="002F164B">
        <w:trPr>
          <w:trHeight w:val="743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0EA5E16B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0CC58B42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17C1E1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19B649F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217002CD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6128408C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</w:t>
            </w:r>
            <w:r>
              <w:rPr>
                <w:rFonts w:ascii="Bookman Old Style" w:hAnsi="Bookman Old Style"/>
                <w:sz w:val="16"/>
                <w:szCs w:val="16"/>
              </w:rPr>
              <w:t>iągnięta od początku realizacji 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60411F09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3D5096DA" w14:textId="77777777" w:rsidR="006047FF" w:rsidRPr="007B4D87" w:rsidRDefault="002F164B" w:rsidP="00F62302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Dokument, </w:t>
            </w:r>
            <w:r w:rsidR="00F62302">
              <w:rPr>
                <w:rFonts w:ascii="Bookman Old Style" w:hAnsi="Bookman Old Style"/>
                <w:sz w:val="16"/>
                <w:szCs w:val="16"/>
              </w:rPr>
              <w:t>potwierdzający osiągnięcie wskaźnika</w:t>
            </w:r>
            <w:r w:rsidR="00BC19A1">
              <w:rPr>
                <w:rFonts w:ascii="Bookman Old Style" w:hAnsi="Bookman Old Style"/>
                <w:sz w:val="16"/>
                <w:szCs w:val="16"/>
              </w:rPr>
              <w:t xml:space="preserve"> ***</w:t>
            </w:r>
          </w:p>
        </w:tc>
      </w:tr>
      <w:tr w:rsidR="006047FF" w:rsidRPr="000827B0" w14:paraId="207EA62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4A4AB7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F5E52C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5099A3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2E13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F9D54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BEB1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6B9CF1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EF0A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20740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3228F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E5B57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12AC2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02BC25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35B914E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18641A5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3526FF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C9D343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5E8D6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0715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778D13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A33411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1B55E7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993E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57C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2A7F3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4BE8597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9CBEA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EE8BC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1A5B7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D8A1C1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664F4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A01D17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2CE84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7C67E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4F5B78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18E1D8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41028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AE02A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149301F8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C17E7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C0A4E0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25F49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C97F0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2BEA221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029E88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2CB452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290A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09299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31890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068C0D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DBA065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C56611A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6BF35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0620E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CCAB7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7F24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3C59C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150F1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45F0D5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32B0D1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65A15D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18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55832C4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445FF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7E8637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8D7F1F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F69A00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22D72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85F50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32168C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619CF3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473039D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027CF6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324CD4F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893288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08695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61828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75180B0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93CE7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08381B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701441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223E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0BE844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E51DC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5BB496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9F483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746270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F90DC0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7356ABA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F04D44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75190EA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CC2BD4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05E4F2E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3B46C6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528EDE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E3AFF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864AF0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399BFB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04D60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493733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7B86A1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28CB9F8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6B47C8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EDD91A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D53A91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D8B50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4A189A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429CE9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2E830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A52B8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B8381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F0FED8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411916A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8816F4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1E597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FF6170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699E1D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52A6D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(….)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67BF02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25E13A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4C99EDD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484543D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449666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EEB481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338F10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0A82364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696B95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750FD8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1B326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868588D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15E3B2A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5B4A5F2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4F313F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F6C2CA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63F99F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A6C4209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62E5F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C1F654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B7DAB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F36166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06F35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B3379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ED26415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619D1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78C782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2EAB9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1CFC0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2A17F8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4992A8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301FF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EC3CA1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682CA78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423B18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385D2B9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5EA44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7B4D87" w14:paraId="44486345" w14:textId="77777777" w:rsidTr="00BC19A1">
        <w:trPr>
          <w:trHeight w:val="712"/>
        </w:trPr>
        <w:tc>
          <w:tcPr>
            <w:tcW w:w="5000" w:type="pct"/>
            <w:gridSpan w:val="12"/>
            <w:shd w:val="clear" w:color="auto" w:fill="BDD6EE" w:themeFill="accent1" w:themeFillTint="66"/>
            <w:vAlign w:val="center"/>
          </w:tcPr>
          <w:p w14:paraId="18565D5C" w14:textId="77777777" w:rsidR="00BC19A1" w:rsidRPr="00557559" w:rsidRDefault="00BC19A1" w:rsidP="00557559">
            <w:pPr>
              <w:spacing w:before="0" w:line="240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 w:rsidRPr="00557559">
              <w:rPr>
                <w:rFonts w:ascii="Bookman Old Style" w:hAnsi="Bookman Old Style"/>
                <w:sz w:val="20"/>
                <w:szCs w:val="20"/>
              </w:rPr>
              <w:t>Wskaźniki rezultatu:</w:t>
            </w:r>
          </w:p>
        </w:tc>
      </w:tr>
      <w:tr w:rsidR="006047FF" w:rsidRPr="007B4D87" w14:paraId="69228A3B" w14:textId="77777777" w:rsidTr="002F164B">
        <w:trPr>
          <w:trHeight w:val="712"/>
        </w:trPr>
        <w:tc>
          <w:tcPr>
            <w:tcW w:w="271" w:type="pct"/>
            <w:shd w:val="clear" w:color="auto" w:fill="DEEAF6" w:themeFill="accent1" w:themeFillTint="33"/>
            <w:vAlign w:val="center"/>
          </w:tcPr>
          <w:p w14:paraId="28152788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lastRenderedPageBreak/>
              <w:t>Lp</w:t>
            </w:r>
            <w:r>
              <w:rPr>
                <w:rFonts w:ascii="Bookman Old Style" w:hAnsi="Bookman Old Style"/>
                <w:sz w:val="16"/>
                <w:szCs w:val="16"/>
              </w:rPr>
              <w:t>.</w:t>
            </w:r>
          </w:p>
        </w:tc>
        <w:tc>
          <w:tcPr>
            <w:tcW w:w="376" w:type="pct"/>
            <w:shd w:val="clear" w:color="auto" w:fill="DEEAF6" w:themeFill="accent1" w:themeFillTint="33"/>
            <w:vAlign w:val="center"/>
          </w:tcPr>
          <w:p w14:paraId="4E9A6199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Nazwa wskaźnika</w:t>
            </w:r>
          </w:p>
        </w:tc>
        <w:tc>
          <w:tcPr>
            <w:tcW w:w="371" w:type="pct"/>
            <w:shd w:val="clear" w:color="auto" w:fill="DEEAF6" w:themeFill="accent1" w:themeFillTint="33"/>
            <w:vAlign w:val="center"/>
          </w:tcPr>
          <w:p w14:paraId="139F1894" w14:textId="77777777" w:rsidR="006047FF" w:rsidRPr="007B4D87" w:rsidRDefault="006047FF" w:rsidP="00AE1F38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Jednostka miary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597EB21E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docelowa</w:t>
            </w:r>
          </w:p>
        </w:tc>
        <w:tc>
          <w:tcPr>
            <w:tcW w:w="827" w:type="pct"/>
            <w:gridSpan w:val="2"/>
            <w:shd w:val="clear" w:color="auto" w:fill="DEEAF6" w:themeFill="accent1" w:themeFillTint="33"/>
            <w:vAlign w:val="center"/>
          </w:tcPr>
          <w:p w14:paraId="6C8406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 xml:space="preserve">Wartość osiągnięta w okresie </w:t>
            </w:r>
            <w:r w:rsidRPr="009007EF">
              <w:rPr>
                <w:rFonts w:ascii="Bookman Old Style" w:hAnsi="Bookman Old Style"/>
                <w:sz w:val="14"/>
                <w:szCs w:val="14"/>
              </w:rPr>
              <w:t>sprawozdawczym</w:t>
            </w:r>
          </w:p>
        </w:tc>
        <w:tc>
          <w:tcPr>
            <w:tcW w:w="828" w:type="pct"/>
            <w:gridSpan w:val="2"/>
            <w:shd w:val="clear" w:color="auto" w:fill="DEEAF6" w:themeFill="accent1" w:themeFillTint="33"/>
            <w:vAlign w:val="center"/>
          </w:tcPr>
          <w:p w14:paraId="1FF0F842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Wartość osiągnięta od początku realizacji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br/>
            </w:r>
            <w:r>
              <w:rPr>
                <w:rFonts w:ascii="Bookman Old Style" w:hAnsi="Bookman Old Style"/>
                <w:sz w:val="16"/>
                <w:szCs w:val="16"/>
              </w:rPr>
              <w:t>(</w:t>
            </w:r>
            <w:r w:rsidRPr="007B4D87">
              <w:rPr>
                <w:rFonts w:ascii="Bookman Old Style" w:hAnsi="Bookman Old Style"/>
                <w:sz w:val="16"/>
                <w:szCs w:val="16"/>
              </w:rPr>
              <w:t>narastająco</w:t>
            </w:r>
            <w:r>
              <w:rPr>
                <w:rFonts w:ascii="Bookman Old Style" w:hAnsi="Bookman Old Style"/>
                <w:sz w:val="16"/>
                <w:szCs w:val="16"/>
              </w:rPr>
              <w:t>)</w:t>
            </w:r>
          </w:p>
        </w:tc>
        <w:tc>
          <w:tcPr>
            <w:tcW w:w="745" w:type="pct"/>
            <w:gridSpan w:val="2"/>
            <w:shd w:val="clear" w:color="auto" w:fill="DEEAF6" w:themeFill="accent1" w:themeFillTint="33"/>
            <w:vAlign w:val="center"/>
          </w:tcPr>
          <w:p w14:paraId="7A70AD34" w14:textId="77777777" w:rsidR="006047FF" w:rsidRPr="007B4D87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 w:rsidRPr="007B4D87">
              <w:rPr>
                <w:rFonts w:ascii="Bookman Old Style" w:hAnsi="Bookman Old Style"/>
                <w:sz w:val="16"/>
                <w:szCs w:val="16"/>
              </w:rPr>
              <w:t>Stopień realizacji [%]</w:t>
            </w:r>
          </w:p>
        </w:tc>
        <w:tc>
          <w:tcPr>
            <w:tcW w:w="755" w:type="pct"/>
            <w:shd w:val="clear" w:color="auto" w:fill="DEEAF6" w:themeFill="accent1" w:themeFillTint="33"/>
            <w:vAlign w:val="center"/>
          </w:tcPr>
          <w:p w14:paraId="4FB18AB1" w14:textId="77777777" w:rsidR="006047FF" w:rsidRPr="007B4D87" w:rsidRDefault="00BC19A1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Dokument, na podstawie którego zweryfikowano wskaźniki ***</w:t>
            </w:r>
          </w:p>
        </w:tc>
      </w:tr>
      <w:tr w:rsidR="006047FF" w:rsidRPr="000827B0" w14:paraId="75373C87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6D1DE2C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2E91FB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3163BC4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A3AC5C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BC3841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6B05EA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72BC1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A8322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39843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6C113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33DC429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3F47B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1F3DE40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31A08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78D6EAB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67F8039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0ADA06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0FF04BC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09773B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D3E572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A2EED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4B200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BB8F16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7112C25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77B6FC2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989354E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43A209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A5CF6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B58086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B46E2F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097DA9C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4E7B3F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37EF5E0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4F5EEF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9DDE9E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7162165B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B0095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062CE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0C1313CE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0FCEA8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630CA4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18CBDA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F81DE9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1445FA7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BA5668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35AA8E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80E5C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59F864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29332FB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BBACE2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3882C6D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3FC883BB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52EB765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E26C8E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20F651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249092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593FE24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2D78FD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22B4DAE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F3DCC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50C9BED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6AA960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394A10D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974C57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53F5A6C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0A726F6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6329A84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5029730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12F899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77BE7E2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1FBB57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106DF27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64FAD32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05848E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9659CC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5A3BE1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644AEE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43FBD532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120B43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551957F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485088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4984EE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7217EFF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B5F02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26DE5C4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B87DCE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6633399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5635AA0D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63C99E2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48C4E11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0688D04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F2EAE9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2CEC9F03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9D0CD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003147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1133CF3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BA1A2F1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52F4A1B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DEC1D5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362D80F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AB89990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66E7CE0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65D7BC8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8088C36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65F6A39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1EF19E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0CC2377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1D5D98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078E2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40E4394B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0E76B9A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7BBD197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2087470C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0BD563A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7AA1B1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282D2C4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D7B4876" w14:textId="77777777" w:rsidTr="00BC19A1">
        <w:trPr>
          <w:trHeight w:val="510"/>
        </w:trPr>
        <w:tc>
          <w:tcPr>
            <w:tcW w:w="271" w:type="pct"/>
            <w:vMerge w:val="restart"/>
            <w:shd w:val="clear" w:color="auto" w:fill="DEEAF6" w:themeFill="accent1" w:themeFillTint="33"/>
            <w:vAlign w:val="center"/>
          </w:tcPr>
          <w:p w14:paraId="2AF7ED7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(.…)</w:t>
            </w:r>
          </w:p>
        </w:tc>
        <w:tc>
          <w:tcPr>
            <w:tcW w:w="376" w:type="pct"/>
            <w:vMerge w:val="restart"/>
            <w:shd w:val="clear" w:color="auto" w:fill="auto"/>
            <w:vAlign w:val="center"/>
          </w:tcPr>
          <w:p w14:paraId="045D3BF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 w:val="restart"/>
            <w:shd w:val="clear" w:color="auto" w:fill="auto"/>
            <w:vAlign w:val="center"/>
          </w:tcPr>
          <w:p w14:paraId="07D1DE0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9406D7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7" w:type="pct"/>
            <w:vAlign w:val="center"/>
          </w:tcPr>
          <w:p w14:paraId="57B458C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CBEAF5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9" w:type="pct"/>
            <w:vAlign w:val="center"/>
          </w:tcPr>
          <w:p w14:paraId="7A5AAA9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350912C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608" w:type="pct"/>
            <w:vAlign w:val="center"/>
          </w:tcPr>
          <w:p w14:paraId="44DDFEC1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13830DAE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K</w:t>
            </w:r>
          </w:p>
        </w:tc>
        <w:tc>
          <w:tcPr>
            <w:tcW w:w="527" w:type="pct"/>
            <w:vAlign w:val="center"/>
          </w:tcPr>
          <w:p w14:paraId="25B0955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025E0F3D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21092098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2D97C4A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325F9607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180B6B34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091C698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7" w:type="pct"/>
            <w:vAlign w:val="center"/>
          </w:tcPr>
          <w:p w14:paraId="22085B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5B943F8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9" w:type="pct"/>
            <w:vAlign w:val="center"/>
          </w:tcPr>
          <w:p w14:paraId="1F713F49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5695A43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608" w:type="pct"/>
            <w:vAlign w:val="center"/>
          </w:tcPr>
          <w:p w14:paraId="45C9C3DF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686C1F72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</w:t>
            </w:r>
          </w:p>
        </w:tc>
        <w:tc>
          <w:tcPr>
            <w:tcW w:w="527" w:type="pct"/>
            <w:vAlign w:val="center"/>
          </w:tcPr>
          <w:p w14:paraId="16FF45A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5A2037CA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6047FF" w:rsidRPr="000827B0" w14:paraId="63E22692" w14:textId="77777777" w:rsidTr="00BC19A1">
        <w:trPr>
          <w:trHeight w:val="510"/>
        </w:trPr>
        <w:tc>
          <w:tcPr>
            <w:tcW w:w="271" w:type="pct"/>
            <w:vMerge/>
            <w:shd w:val="clear" w:color="auto" w:fill="DEEAF6" w:themeFill="accent1" w:themeFillTint="33"/>
            <w:vAlign w:val="center"/>
          </w:tcPr>
          <w:p w14:paraId="76342362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6" w:type="pct"/>
            <w:vMerge/>
            <w:shd w:val="clear" w:color="auto" w:fill="auto"/>
            <w:vAlign w:val="center"/>
          </w:tcPr>
          <w:p w14:paraId="493E6155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371" w:type="pct"/>
            <w:vMerge/>
            <w:shd w:val="clear" w:color="auto" w:fill="auto"/>
            <w:vAlign w:val="center"/>
          </w:tcPr>
          <w:p w14:paraId="7928E81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315CE85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7" w:type="pct"/>
            <w:vAlign w:val="center"/>
          </w:tcPr>
          <w:p w14:paraId="544A22C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3B241517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9" w:type="pct"/>
            <w:vAlign w:val="center"/>
          </w:tcPr>
          <w:p w14:paraId="7249D810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20" w:type="pct"/>
            <w:shd w:val="clear" w:color="auto" w:fill="DEEAF6" w:themeFill="accent1" w:themeFillTint="33"/>
            <w:vAlign w:val="center"/>
          </w:tcPr>
          <w:p w14:paraId="15F2CD4F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608" w:type="pct"/>
            <w:vAlign w:val="center"/>
          </w:tcPr>
          <w:p w14:paraId="1EBB0DF8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18" w:type="pct"/>
            <w:shd w:val="clear" w:color="auto" w:fill="DEEAF6" w:themeFill="accent1" w:themeFillTint="33"/>
            <w:vAlign w:val="center"/>
          </w:tcPr>
          <w:p w14:paraId="09139466" w14:textId="77777777" w:rsidR="006047FF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O</w:t>
            </w:r>
          </w:p>
        </w:tc>
        <w:tc>
          <w:tcPr>
            <w:tcW w:w="527" w:type="pct"/>
            <w:vAlign w:val="center"/>
          </w:tcPr>
          <w:p w14:paraId="4F30D476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755" w:type="pct"/>
            <w:vAlign w:val="center"/>
          </w:tcPr>
          <w:p w14:paraId="1F5390AE" w14:textId="77777777" w:rsidR="006047FF" w:rsidRPr="000827B0" w:rsidRDefault="006047FF" w:rsidP="00173BC3">
            <w:pPr>
              <w:spacing w:before="0" w:line="24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BC19A1" w:rsidRPr="000827B0" w14:paraId="1993981A" w14:textId="77777777" w:rsidTr="00BC19A1">
        <w:trPr>
          <w:trHeight w:val="510"/>
        </w:trPr>
        <w:tc>
          <w:tcPr>
            <w:tcW w:w="5000" w:type="pct"/>
            <w:gridSpan w:val="12"/>
            <w:shd w:val="clear" w:color="auto" w:fill="DEEAF6" w:themeFill="accent1" w:themeFillTint="33"/>
            <w:vAlign w:val="center"/>
          </w:tcPr>
          <w:p w14:paraId="75EE9430" w14:textId="77777777" w:rsidR="00BC19A1" w:rsidRPr="005E4241" w:rsidRDefault="00BC19A1" w:rsidP="00BC19A1">
            <w:pPr>
              <w:spacing w:line="276" w:lineRule="auto"/>
              <w:contextualSpacing/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</w:pPr>
            <w:r w:rsidRPr="00BC19A1">
              <w:rPr>
                <w:rFonts w:ascii="Bookman Old Style" w:hAnsi="Bookman Old Style"/>
                <w:sz w:val="16"/>
                <w:szCs w:val="16"/>
              </w:rPr>
              <w:t xml:space="preserve">*** 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Należy 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wskazać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dokument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y, na podstawie których</w:t>
            </w: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zweryfikowano wskaźniki (np. lista obecności; dokument potwierdzający status uczestnika projektu; program wydarzeń, szkoleń lub spotkań; dokumentacja zdjęciowa; egzemplarz wydawnictwa; plakat etc.)</w:t>
            </w:r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pozwalające </w:t>
            </w:r>
            <w:proofErr w:type="spellStart"/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Grantodawcy</w:t>
            </w:r>
            <w:proofErr w:type="spellEnd"/>
            <w:r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zweryfikować </w:t>
            </w:r>
            <w:r w:rsidR="003E0718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procesy wdrażania projektu objętego grantem.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 xml:space="preserve"> Wymienione dokumenty należy załączyć do </w:t>
            </w:r>
            <w:r w:rsidR="005E4241">
              <w:rPr>
                <w:rFonts w:ascii="Bookman Old Style" w:eastAsia="Times New Roman" w:hAnsi="Bookman Old Style" w:cs="Times New Roman"/>
                <w:i/>
                <w:sz w:val="16"/>
                <w:szCs w:val="16"/>
                <w:lang w:eastAsia="pl-PL"/>
              </w:rPr>
              <w:t>Wniosku o rozliczenie grantu</w:t>
            </w:r>
            <w:r w:rsidR="005E424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.</w:t>
            </w:r>
          </w:p>
          <w:p w14:paraId="5CB7FDE1" w14:textId="77777777" w:rsidR="00BC19A1" w:rsidRPr="00BC19A1" w:rsidRDefault="00BC19A1" w:rsidP="00BC19A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BC19A1">
              <w:rPr>
                <w:rFonts w:ascii="Bookman Old Style" w:eastAsia="Times New Roman" w:hAnsi="Bookman Old Style" w:cs="Times New Roman"/>
                <w:sz w:val="16"/>
                <w:szCs w:val="16"/>
                <w:lang w:eastAsia="pl-PL"/>
              </w:rPr>
              <w:t>Wskazując źródła należy pamiętać, że muszą one być wiarygodne, miarodajne i umożliwiać precyzyjną weryfikację dokonanych postępów.</w:t>
            </w:r>
          </w:p>
        </w:tc>
      </w:tr>
    </w:tbl>
    <w:p w14:paraId="4E3EDE7C" w14:textId="77777777" w:rsidR="00B86C8E" w:rsidRPr="008A0C55" w:rsidRDefault="00B86C8E" w:rsidP="00B86C8E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64"/>
        <w:gridCol w:w="9858"/>
      </w:tblGrid>
      <w:tr w:rsidR="008A0C55" w14:paraId="081864EA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5CEA07FF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lastRenderedPageBreak/>
              <w:t>Problemy napotkane w trakcie realizacji projektu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 objętego grantem</w:t>
            </w:r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9858" w:type="dxa"/>
            <w:vAlign w:val="center"/>
          </w:tcPr>
          <w:p w14:paraId="1941B062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8A0C55" w14:paraId="79FD0B3F" w14:textId="77777777" w:rsidTr="00C22912">
        <w:trPr>
          <w:trHeight w:val="1531"/>
        </w:trPr>
        <w:tc>
          <w:tcPr>
            <w:tcW w:w="3964" w:type="dxa"/>
            <w:shd w:val="clear" w:color="auto" w:fill="BDD6EE" w:themeFill="accent1" w:themeFillTint="66"/>
            <w:vAlign w:val="center"/>
          </w:tcPr>
          <w:p w14:paraId="2AE41929" w14:textId="77777777" w:rsidR="008A0C55" w:rsidRPr="008A0C55" w:rsidRDefault="008A0C55" w:rsidP="008A0C55">
            <w:pPr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Planowany przebieg realizacji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projektu objętego grantem </w:t>
            </w:r>
            <w:r>
              <w:rPr>
                <w:rFonts w:ascii="Bookman Old Style" w:hAnsi="Bookman Old Style"/>
                <w:sz w:val="20"/>
                <w:szCs w:val="20"/>
              </w:rPr>
              <w:t>w kolejnym okresie sprawozdawczym:</w:t>
            </w:r>
          </w:p>
        </w:tc>
        <w:tc>
          <w:tcPr>
            <w:tcW w:w="9858" w:type="dxa"/>
            <w:vAlign w:val="center"/>
          </w:tcPr>
          <w:p w14:paraId="0BA5FD8F" w14:textId="77777777" w:rsidR="008A0C55" w:rsidRDefault="008A0C55" w:rsidP="00B86C8E">
            <w:pPr>
              <w:rPr>
                <w:rFonts w:ascii="Bookman Old Style" w:hAnsi="Bookman Old Style"/>
              </w:rPr>
            </w:pPr>
          </w:p>
        </w:tc>
      </w:tr>
      <w:tr w:rsidR="005E4241" w14:paraId="138DC255" w14:textId="77777777" w:rsidTr="005E4241">
        <w:trPr>
          <w:trHeight w:val="261"/>
        </w:trPr>
        <w:tc>
          <w:tcPr>
            <w:tcW w:w="13822" w:type="dxa"/>
            <w:gridSpan w:val="2"/>
            <w:shd w:val="clear" w:color="auto" w:fill="BDD6EE" w:themeFill="accent1" w:themeFillTint="66"/>
            <w:vAlign w:val="center"/>
          </w:tcPr>
          <w:p w14:paraId="7BA567D8" w14:textId="77777777" w:rsidR="005E4241" w:rsidRPr="00E21A81" w:rsidRDefault="00E21A81" w:rsidP="005E4241">
            <w:pPr>
              <w:spacing w:before="0" w:line="240" w:lineRule="auto"/>
              <w:jc w:val="left"/>
              <w:rPr>
                <w:rFonts w:ascii="Bookman Old Style" w:hAnsi="Bookman Old Style"/>
                <w:sz w:val="16"/>
                <w:szCs w:val="16"/>
              </w:rPr>
            </w:pPr>
            <w:r w:rsidRPr="00E21A81">
              <w:rPr>
                <w:rFonts w:ascii="Bookman Old Style" w:hAnsi="Bookman Old Style"/>
                <w:sz w:val="16"/>
                <w:szCs w:val="16"/>
              </w:rPr>
              <w:t xml:space="preserve">Opisy nie powinny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Zalecane ograniczenie dotyczy każdego opisu osobno.</w:t>
            </w:r>
          </w:p>
        </w:tc>
      </w:tr>
    </w:tbl>
    <w:p w14:paraId="4064E9E8" w14:textId="77777777" w:rsidR="00C22912" w:rsidRDefault="00C2291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A6E3781" w14:textId="77777777" w:rsidR="00300761" w:rsidRDefault="00300761" w:rsidP="00C11E52">
      <w:pPr>
        <w:pStyle w:val="Nagwek9"/>
        <w:sectPr w:rsidR="00300761" w:rsidSect="008A0C55">
          <w:pgSz w:w="16838" w:h="11906" w:orient="landscape"/>
          <w:pgMar w:top="1418" w:right="1588" w:bottom="1418" w:left="1418" w:header="340" w:footer="709" w:gutter="0"/>
          <w:cols w:space="708"/>
          <w:docGrid w:linePitch="360"/>
        </w:sectPr>
      </w:pPr>
    </w:p>
    <w:p w14:paraId="715441FA" w14:textId="77777777" w:rsidR="009B3293" w:rsidRDefault="00595294" w:rsidP="00C11E52">
      <w:pPr>
        <w:pStyle w:val="Nagwek9"/>
      </w:pPr>
      <w:r>
        <w:lastRenderedPageBreak/>
        <w:t>I</w:t>
      </w:r>
      <w:r w:rsidR="009B3293">
        <w:t xml:space="preserve">V. </w:t>
      </w:r>
      <w:r w:rsidR="001921DE">
        <w:t>INFORMACJE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508"/>
        <w:gridCol w:w="1552"/>
      </w:tblGrid>
      <w:tr w:rsidR="001921DE" w:rsidRPr="001921DE" w14:paraId="37A17793" w14:textId="77777777" w:rsidTr="001921DE">
        <w:trPr>
          <w:trHeight w:val="510"/>
        </w:trPr>
        <w:tc>
          <w:tcPr>
            <w:tcW w:w="7508" w:type="dxa"/>
            <w:shd w:val="clear" w:color="auto" w:fill="BDD6EE" w:themeFill="accent1" w:themeFillTint="66"/>
            <w:vAlign w:val="center"/>
          </w:tcPr>
          <w:p w14:paraId="4874063C" w14:textId="77777777" w:rsidR="001921DE" w:rsidRPr="001921DE" w:rsidRDefault="001921DE" w:rsidP="00A305D9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Projekt </w:t>
            </w:r>
            <w:r w:rsidR="005A167E">
              <w:rPr>
                <w:rFonts w:ascii="Bookman Old Style" w:hAnsi="Bookman Old Style"/>
                <w:sz w:val="20"/>
                <w:szCs w:val="20"/>
              </w:rPr>
              <w:t xml:space="preserve">objęty grantem </w:t>
            </w:r>
            <w:r>
              <w:rPr>
                <w:rFonts w:ascii="Bookman Old Style" w:hAnsi="Bookman Old Style"/>
                <w:sz w:val="20"/>
                <w:szCs w:val="20"/>
              </w:rPr>
              <w:t>jest realizowany zgodnie z zasadami polityk wspólnotowych:</w:t>
            </w:r>
          </w:p>
        </w:tc>
        <w:sdt>
          <w:sdtPr>
            <w:rPr>
              <w:rFonts w:ascii="Bookman Old Style" w:hAnsi="Bookman Old Style"/>
              <w:sz w:val="48"/>
              <w:szCs w:val="48"/>
            </w:rPr>
            <w:id w:val="-1368370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52" w:type="dxa"/>
                <w:shd w:val="clear" w:color="auto" w:fill="BDD6EE" w:themeFill="accent1" w:themeFillTint="66"/>
                <w:vAlign w:val="center"/>
              </w:tcPr>
              <w:p w14:paraId="262013B9" w14:textId="77777777" w:rsidR="001921DE" w:rsidRPr="001921DE" w:rsidRDefault="00A305D9" w:rsidP="00A305D9">
                <w:pPr>
                  <w:spacing w:before="0"/>
                  <w:jc w:val="center"/>
                  <w:rPr>
                    <w:rFonts w:ascii="Bookman Old Style" w:hAnsi="Bookman Old Style"/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</w:rPr>
                  <w:t>☐</w:t>
                </w:r>
              </w:p>
            </w:tc>
          </w:sdtContent>
        </w:sdt>
      </w:tr>
      <w:tr w:rsidR="001921DE" w:rsidRPr="001921DE" w14:paraId="4E9895E7" w14:textId="77777777" w:rsidTr="001921DE">
        <w:trPr>
          <w:trHeight w:val="510"/>
        </w:trPr>
        <w:tc>
          <w:tcPr>
            <w:tcW w:w="9060" w:type="dxa"/>
            <w:gridSpan w:val="2"/>
            <w:vAlign w:val="center"/>
          </w:tcPr>
          <w:p w14:paraId="4875144C" w14:textId="77777777" w:rsidR="001921DE" w:rsidRPr="001921DE" w:rsidRDefault="001921DE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1921DE" w:rsidRPr="001921DE" w14:paraId="1E742234" w14:textId="77777777" w:rsidTr="00A305D9">
        <w:trPr>
          <w:trHeight w:val="255"/>
        </w:trPr>
        <w:tc>
          <w:tcPr>
            <w:tcW w:w="9060" w:type="dxa"/>
            <w:gridSpan w:val="2"/>
            <w:shd w:val="clear" w:color="auto" w:fill="DEEAF6" w:themeFill="accent1" w:themeFillTint="33"/>
            <w:vAlign w:val="center"/>
          </w:tcPr>
          <w:p w14:paraId="4EBBA725" w14:textId="77777777" w:rsidR="001921DE" w:rsidRDefault="00A305D9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 w:rsidRPr="00A305D9">
              <w:rPr>
                <w:rFonts w:ascii="Bookman Old Style" w:hAnsi="Bookman Old Style"/>
                <w:sz w:val="16"/>
                <w:szCs w:val="16"/>
              </w:rPr>
              <w:t xml:space="preserve">W przypadku </w:t>
            </w:r>
            <w:r>
              <w:rPr>
                <w:rFonts w:ascii="Bookman Old Style" w:hAnsi="Bookman Old Style"/>
                <w:sz w:val="16"/>
                <w:szCs w:val="16"/>
              </w:rPr>
              <w:t>nieprzestrzegania polityk wspólnoty należy opisać, na czym polegały nieprawidłowości oraz wskazać planowane i podjęte działania naprawcze</w:t>
            </w:r>
            <w:r w:rsidR="00C5253A">
              <w:rPr>
                <w:rFonts w:ascii="Bookman Old Style" w:hAnsi="Bookman Old Style"/>
                <w:sz w:val="16"/>
                <w:szCs w:val="16"/>
              </w:rPr>
              <w:t>.</w:t>
            </w:r>
          </w:p>
          <w:p w14:paraId="10080352" w14:textId="77777777" w:rsidR="00C5253A" w:rsidRPr="00A305D9" w:rsidRDefault="00C5253A" w:rsidP="00A305D9">
            <w:pPr>
              <w:spacing w:before="0" w:line="276" w:lineRule="auto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 xml:space="preserve">Opis nie powinien przekraczać </w:t>
            </w:r>
            <w:r w:rsidR="00357A60">
              <w:rPr>
                <w:rFonts w:ascii="Bookman Old Style" w:hAnsi="Bookman Old Style"/>
                <w:sz w:val="16"/>
                <w:szCs w:val="16"/>
              </w:rPr>
              <w:t>1500 znaków ze spacjami.</w:t>
            </w:r>
          </w:p>
        </w:tc>
      </w:tr>
      <w:tr w:rsidR="001921DE" w:rsidRPr="001921DE" w14:paraId="03D399EF" w14:textId="77777777" w:rsidTr="00A305D9">
        <w:trPr>
          <w:trHeight w:val="510"/>
        </w:trPr>
        <w:tc>
          <w:tcPr>
            <w:tcW w:w="9060" w:type="dxa"/>
            <w:gridSpan w:val="2"/>
            <w:shd w:val="clear" w:color="auto" w:fill="9CC2E5" w:themeFill="accent1" w:themeFillTint="99"/>
            <w:vAlign w:val="center"/>
          </w:tcPr>
          <w:p w14:paraId="6850EE51" w14:textId="77777777" w:rsidR="001921DE" w:rsidRPr="001921DE" w:rsidRDefault="00A305D9" w:rsidP="00A203A1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Oświadczenia </w:t>
            </w:r>
            <w:proofErr w:type="spellStart"/>
            <w:r w:rsidR="00A203A1">
              <w:rPr>
                <w:rFonts w:ascii="Bookman Old Style" w:hAnsi="Bookman Old Style"/>
                <w:sz w:val="20"/>
                <w:szCs w:val="20"/>
              </w:rPr>
              <w:t>Grantobiorcy</w:t>
            </w:r>
            <w:proofErr w:type="spellEnd"/>
            <w:r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</w:tr>
      <w:tr w:rsidR="001921DE" w:rsidRPr="001921DE" w14:paraId="014AB976" w14:textId="77777777" w:rsidTr="00A305D9">
        <w:trPr>
          <w:trHeight w:val="1021"/>
        </w:trPr>
        <w:tc>
          <w:tcPr>
            <w:tcW w:w="9060" w:type="dxa"/>
            <w:gridSpan w:val="2"/>
            <w:shd w:val="clear" w:color="auto" w:fill="BDD6EE" w:themeFill="accent1" w:themeFillTint="66"/>
            <w:vAlign w:val="center"/>
          </w:tcPr>
          <w:p w14:paraId="67C506A4" w14:textId="77777777" w:rsidR="001921DE" w:rsidRPr="00544A2F" w:rsidRDefault="00A305D9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 w:rsidRPr="00544A2F">
              <w:rPr>
                <w:rFonts w:ascii="Bookman Old Style" w:hAnsi="Bookman Old Style"/>
                <w:sz w:val="20"/>
                <w:szCs w:val="20"/>
              </w:rPr>
              <w:t>Ja niżej podpisany oświadczam, iż zgodnie z moją wiedzą:</w:t>
            </w:r>
          </w:p>
          <w:p w14:paraId="0C9CB0DA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otrzymany grant został wykorzystany w całości na realizację działań służących osiągnięciu celu projektu grantowego oraz został wniesiony wymagany wkład własny;</w:t>
            </w:r>
          </w:p>
          <w:p w14:paraId="7239448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informacje zawarte we wniosku o rozliczenie grantu rzetelnie odzwierciedlają postęp realizacji projektu objętego grantem;</w:t>
            </w:r>
          </w:p>
          <w:p w14:paraId="1A07DF9E" w14:textId="77777777" w:rsidR="00544A2F" w:rsidRDefault="00544A2F" w:rsidP="005A167E">
            <w:pPr>
              <w:spacing w:before="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357A60" w:rsidRPr="00544A2F">
              <w:rPr>
                <w:rFonts w:ascii="Bookman Old Style" w:hAnsi="Bookman Old Style"/>
                <w:sz w:val="20"/>
                <w:szCs w:val="20"/>
              </w:rPr>
              <w:t>we wniosku o rozliczenie grantu nie pominięto żadnych istotnych informacji, ani nie podano nieprawdziwych informacji, które mogłyby wpłynąć na ocenę prawidłowości realizacji projektu oraz postępu w realizacji projektu objętego grantem;</w:t>
            </w:r>
            <w:r w:rsidRPr="00544A2F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3B1A76C2" w14:textId="77777777" w:rsidR="005A167E" w:rsidRPr="005A167E" w:rsidRDefault="00544A2F" w:rsidP="005A167E">
            <w:pPr>
              <w:spacing w:before="0"/>
              <w:rPr>
                <w:rFonts w:ascii="Bookman Old Style" w:hAnsi="Bookman Old Style"/>
                <w:sz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- 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jestem świadomy odpowiedzialności karnej wynikającej z art. 297 kodeksu karnego, dotyczącej poświadczenia </w:t>
            </w:r>
            <w:r w:rsidR="00651577" w:rsidRPr="00544A2F">
              <w:rPr>
                <w:rFonts w:ascii="Bookman Old Style" w:hAnsi="Bookman Old Style"/>
                <w:sz w:val="20"/>
                <w:szCs w:val="20"/>
              </w:rPr>
              <w:t>nieprawdy, co</w:t>
            </w:r>
            <w:r w:rsidR="005A167E" w:rsidRPr="00544A2F">
              <w:rPr>
                <w:rFonts w:ascii="Bookman Old Style" w:hAnsi="Bookman Old Style"/>
                <w:sz w:val="20"/>
                <w:szCs w:val="20"/>
              </w:rPr>
              <w:t xml:space="preserve"> do okoliczności mającej znaczenie prawne.</w:t>
            </w:r>
          </w:p>
        </w:tc>
      </w:tr>
      <w:tr w:rsidR="001921DE" w:rsidRPr="001921DE" w14:paraId="2C772213" w14:textId="77777777" w:rsidTr="00D518C1">
        <w:trPr>
          <w:trHeight w:val="1021"/>
        </w:trPr>
        <w:tc>
          <w:tcPr>
            <w:tcW w:w="9060" w:type="dxa"/>
            <w:gridSpan w:val="2"/>
            <w:vAlign w:val="bottom"/>
          </w:tcPr>
          <w:p w14:paraId="2AB99433" w14:textId="77777777" w:rsidR="00A203A1" w:rsidRPr="001921DE" w:rsidRDefault="00A203A1" w:rsidP="00D518C1">
            <w:pPr>
              <w:spacing w:before="0" w:line="24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 xml:space="preserve">……………………………………………….           ………………………………………………………. </w:t>
            </w:r>
            <w:r>
              <w:rPr>
                <w:rFonts w:ascii="Bookman Old Style" w:hAnsi="Bookman Old Style"/>
                <w:sz w:val="20"/>
                <w:szCs w:val="20"/>
              </w:rPr>
              <w:br/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Miejscowość; data                            </w:t>
            </w:r>
            <w:r>
              <w:rPr>
                <w:rFonts w:ascii="Bookman Old Style" w:hAnsi="Bookman Old Style"/>
                <w:sz w:val="16"/>
                <w:szCs w:val="16"/>
              </w:rPr>
              <w:t xml:space="preserve">                                 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 xml:space="preserve">  P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>odpis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/y</w:t>
            </w:r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osoby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/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ób</w:t>
            </w:r>
            <w:proofErr w:type="spellEnd"/>
            <w:r w:rsidRPr="00A203A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D518C1">
              <w:rPr>
                <w:rFonts w:ascii="Bookman Old Style" w:hAnsi="Bookman Old Style"/>
                <w:sz w:val="16"/>
                <w:szCs w:val="16"/>
              </w:rPr>
              <w:t>reprezentującej/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ych</w:t>
            </w:r>
            <w:proofErr w:type="spellEnd"/>
            <w:r w:rsidR="00D518C1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="00D518C1">
              <w:rPr>
                <w:rFonts w:ascii="Bookman Old Style" w:hAnsi="Bookman Old Style"/>
                <w:sz w:val="16"/>
                <w:szCs w:val="16"/>
              </w:rPr>
              <w:t>Grantobiorcę</w:t>
            </w:r>
            <w:proofErr w:type="spellEnd"/>
          </w:p>
        </w:tc>
      </w:tr>
    </w:tbl>
    <w:p w14:paraId="7163050F" w14:textId="77777777" w:rsidR="009B3293" w:rsidRDefault="009B3293" w:rsidP="0026160B">
      <w:pPr>
        <w:rPr>
          <w:rFonts w:ascii="Bookman Old Style" w:hAnsi="Bookman Old Sty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070A6" w:rsidRPr="001070A6" w14:paraId="459E3E8A" w14:textId="77777777" w:rsidTr="00F62302">
        <w:trPr>
          <w:trHeight w:val="1531"/>
        </w:trPr>
        <w:tc>
          <w:tcPr>
            <w:tcW w:w="2405" w:type="dxa"/>
            <w:shd w:val="clear" w:color="auto" w:fill="BDD6EE" w:themeFill="accent1" w:themeFillTint="66"/>
            <w:vAlign w:val="center"/>
          </w:tcPr>
          <w:p w14:paraId="7EC603F3" w14:textId="77777777" w:rsidR="001070A6" w:rsidRPr="001070A6" w:rsidRDefault="001070A6" w:rsidP="00F62302">
            <w:pPr>
              <w:spacing w:before="0" w:line="276" w:lineRule="auto"/>
              <w:jc w:val="left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Miejsce przechowywania dokumentacji:</w:t>
            </w:r>
          </w:p>
        </w:tc>
        <w:tc>
          <w:tcPr>
            <w:tcW w:w="6655" w:type="dxa"/>
            <w:vAlign w:val="center"/>
          </w:tcPr>
          <w:p w14:paraId="0D926E4D" w14:textId="77777777" w:rsidR="001070A6" w:rsidRPr="001070A6" w:rsidRDefault="001070A6" w:rsidP="0026160B">
            <w:pPr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62D2014F" w14:textId="77777777" w:rsidR="00F62302" w:rsidRDefault="00F62302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2D8910FD" w14:textId="77777777" w:rsidR="00F62302" w:rsidRDefault="00F62302">
      <w:pPr>
        <w:spacing w:before="0" w:line="259" w:lineRule="auto"/>
        <w:jc w:val="left"/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7E5D72DA" w14:textId="77777777" w:rsidR="009B3293" w:rsidRPr="00B77603" w:rsidRDefault="009B3293" w:rsidP="00B77603">
      <w:pPr>
        <w:spacing w:before="120" w:after="120" w:line="259" w:lineRule="auto"/>
        <w:jc w:val="left"/>
        <w:rPr>
          <w:rFonts w:ascii="Bookman Old Style" w:hAnsi="Bookman Old Style"/>
        </w:rPr>
      </w:pPr>
    </w:p>
    <w:p w14:paraId="620C1732" w14:textId="77777777" w:rsidR="0026160B" w:rsidRDefault="00595294" w:rsidP="00C11E52">
      <w:pPr>
        <w:pStyle w:val="Nagwek9"/>
      </w:pPr>
      <w:r>
        <w:t>V</w:t>
      </w:r>
      <w:r w:rsidR="00BD0934">
        <w:t xml:space="preserve">. </w:t>
      </w:r>
      <w:r w:rsidR="0026160B">
        <w:t>ZAŁĄCZNIKI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47"/>
        <w:gridCol w:w="1597"/>
        <w:gridCol w:w="1701"/>
        <w:gridCol w:w="425"/>
        <w:gridCol w:w="2119"/>
      </w:tblGrid>
      <w:tr w:rsidR="00D03B1C" w:rsidRPr="00D03B1C" w14:paraId="59A14559" w14:textId="77777777" w:rsidTr="00494E55">
        <w:trPr>
          <w:trHeight w:val="510"/>
        </w:trPr>
        <w:tc>
          <w:tcPr>
            <w:tcW w:w="6941" w:type="dxa"/>
            <w:gridSpan w:val="5"/>
            <w:shd w:val="clear" w:color="auto" w:fill="BDD6EE" w:themeFill="accent1" w:themeFillTint="66"/>
            <w:vAlign w:val="center"/>
          </w:tcPr>
          <w:p w14:paraId="04E2B8B4" w14:textId="77777777" w:rsidR="00D03B1C" w:rsidRPr="00D03B1C" w:rsidRDefault="006D3945" w:rsidP="00D03B1C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Załączam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 w:rsidR="001D1938">
              <w:rPr>
                <w:rFonts w:ascii="Bookman Old Style" w:hAnsi="Bookman Old Style"/>
                <w:sz w:val="20"/>
                <w:szCs w:val="20"/>
                <w:lang w:eastAsia="pl-PL"/>
              </w:rPr>
              <w:t>dokumenty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  <w:sdt>
          <w:sdtPr>
            <w:rPr>
              <w:rFonts w:ascii="Bookman Old Style" w:hAnsi="Bookman Old Style"/>
              <w:sz w:val="48"/>
              <w:szCs w:val="48"/>
              <w:lang w:eastAsia="pl-PL"/>
            </w:rPr>
            <w:id w:val="-9213319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119" w:type="dxa"/>
                <w:shd w:val="clear" w:color="auto" w:fill="BDD6EE" w:themeFill="accent1" w:themeFillTint="66"/>
                <w:vAlign w:val="center"/>
              </w:tcPr>
              <w:p w14:paraId="08D47536" w14:textId="77777777" w:rsidR="00D03B1C" w:rsidRPr="00D03B1C" w:rsidRDefault="00D03B1C" w:rsidP="00300761">
                <w:pPr>
                  <w:spacing w:before="0" w:line="240" w:lineRule="auto"/>
                  <w:contextualSpacing/>
                  <w:jc w:val="center"/>
                  <w:rPr>
                    <w:rFonts w:ascii="Bookman Old Style" w:hAnsi="Bookman Old Style"/>
                    <w:sz w:val="20"/>
                    <w:szCs w:val="20"/>
                    <w:lang w:eastAsia="pl-PL"/>
                  </w:rPr>
                </w:pPr>
                <w:r>
                  <w:rPr>
                    <w:rFonts w:ascii="MS Gothic" w:eastAsia="MS Gothic" w:hAnsi="MS Gothic" w:hint="eastAsia"/>
                    <w:sz w:val="48"/>
                    <w:szCs w:val="48"/>
                    <w:lang w:eastAsia="pl-PL"/>
                  </w:rPr>
                  <w:t>☐</w:t>
                </w:r>
              </w:p>
            </w:tc>
          </w:sdtContent>
        </w:sdt>
      </w:tr>
      <w:tr w:rsidR="00D03B1C" w:rsidRPr="00D03B1C" w14:paraId="43CDC98F" w14:textId="77777777" w:rsidTr="00494E55">
        <w:trPr>
          <w:trHeight w:val="510"/>
        </w:trPr>
        <w:tc>
          <w:tcPr>
            <w:tcW w:w="9060" w:type="dxa"/>
            <w:gridSpan w:val="6"/>
            <w:shd w:val="clear" w:color="auto" w:fill="DEEAF6" w:themeFill="accent1" w:themeFillTint="33"/>
            <w:vAlign w:val="center"/>
          </w:tcPr>
          <w:p w14:paraId="1AEE5208" w14:textId="77777777" w:rsidR="00D03B1C" w:rsidRPr="00D03B1C" w:rsidRDefault="001D1938" w:rsidP="006D3945">
            <w:pPr>
              <w:spacing w:before="0" w:line="240" w:lineRule="auto"/>
              <w:contextualSpacing/>
              <w:jc w:val="left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Zestawienie dokumentów</w:t>
            </w:r>
            <w:r w:rsidR="006D3945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potwierdzających osiągnięcie wskaźników</w:t>
            </w:r>
            <w:r w:rsidR="00D03B1C">
              <w:rPr>
                <w:rFonts w:ascii="Bookman Old Style" w:hAnsi="Bookman Old Style"/>
                <w:sz w:val="20"/>
                <w:szCs w:val="20"/>
                <w:lang w:eastAsia="pl-PL"/>
              </w:rPr>
              <w:t>:</w:t>
            </w:r>
          </w:p>
        </w:tc>
      </w:tr>
      <w:tr w:rsidR="001D1938" w:rsidRPr="00D03B1C" w14:paraId="305F15B7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8BA45D2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Lp.</w:t>
            </w:r>
          </w:p>
        </w:tc>
        <w:tc>
          <w:tcPr>
            <w:tcW w:w="1947" w:type="dxa"/>
            <w:shd w:val="clear" w:color="auto" w:fill="DEEAF6" w:themeFill="accent1" w:themeFillTint="33"/>
            <w:vAlign w:val="center"/>
          </w:tcPr>
          <w:p w14:paraId="2D155F1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Nazwa dokumentu</w:t>
            </w:r>
          </w:p>
        </w:tc>
        <w:tc>
          <w:tcPr>
            <w:tcW w:w="1597" w:type="dxa"/>
            <w:shd w:val="clear" w:color="auto" w:fill="DEEAF6" w:themeFill="accent1" w:themeFillTint="33"/>
            <w:vAlign w:val="center"/>
          </w:tcPr>
          <w:p w14:paraId="27ED81A5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Numer dokumentu</w:t>
            </w:r>
          </w:p>
        </w:tc>
        <w:tc>
          <w:tcPr>
            <w:tcW w:w="1701" w:type="dxa"/>
            <w:shd w:val="clear" w:color="auto" w:fill="DEEAF6" w:themeFill="accent1" w:themeFillTint="33"/>
            <w:vAlign w:val="center"/>
          </w:tcPr>
          <w:p w14:paraId="5D9368B0" w14:textId="77777777" w:rsidR="001D1938" w:rsidRPr="00D03B1C" w:rsidRDefault="001D1938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Data dokumentu</w:t>
            </w:r>
          </w:p>
        </w:tc>
        <w:tc>
          <w:tcPr>
            <w:tcW w:w="2544" w:type="dxa"/>
            <w:gridSpan w:val="2"/>
            <w:shd w:val="clear" w:color="auto" w:fill="DEEAF6" w:themeFill="accent1" w:themeFillTint="33"/>
            <w:vAlign w:val="center"/>
          </w:tcPr>
          <w:p w14:paraId="7B24084B" w14:textId="77777777" w:rsidR="001D1938" w:rsidRPr="00D03B1C" w:rsidRDefault="00494E55" w:rsidP="00E14EF9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Pozycja w Tabeli wskaźników (sekcja III.</w:t>
            </w:r>
            <w:r w:rsidR="00E14EF9">
              <w:rPr>
                <w:rFonts w:ascii="Bookman Old Style" w:hAnsi="Bookman Old Style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POSTĘP RZECZOWY)</w:t>
            </w:r>
          </w:p>
        </w:tc>
      </w:tr>
      <w:tr w:rsidR="00AE1F38" w:rsidRPr="00D03B1C" w14:paraId="1DAAC2F3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4AD0D9AF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947" w:type="dxa"/>
            <w:vAlign w:val="center"/>
          </w:tcPr>
          <w:p w14:paraId="493BDDF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18C06E2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294ECB4D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4EDA097C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3FE0E889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B05A325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1947" w:type="dxa"/>
            <w:vAlign w:val="center"/>
          </w:tcPr>
          <w:p w14:paraId="6250852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6100FCA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13A993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7013BA59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  <w:tr w:rsidR="00AE1F38" w:rsidRPr="00D03B1C" w14:paraId="694C509B" w14:textId="77777777" w:rsidTr="00E14EF9">
        <w:trPr>
          <w:trHeight w:val="510"/>
        </w:trPr>
        <w:tc>
          <w:tcPr>
            <w:tcW w:w="1271" w:type="dxa"/>
            <w:shd w:val="clear" w:color="auto" w:fill="DEEAF6" w:themeFill="accent1" w:themeFillTint="33"/>
            <w:vAlign w:val="center"/>
          </w:tcPr>
          <w:p w14:paraId="3245A184" w14:textId="77777777" w:rsidR="00AE1F38" w:rsidRPr="00D03B1C" w:rsidRDefault="00AE1F38" w:rsidP="00300761">
            <w:pPr>
              <w:spacing w:before="0" w:line="240" w:lineRule="auto"/>
              <w:contextualSpacing/>
              <w:jc w:val="center"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  <w:r>
              <w:rPr>
                <w:rFonts w:ascii="Bookman Old Style" w:hAnsi="Bookman Old Style"/>
                <w:sz w:val="20"/>
                <w:szCs w:val="20"/>
                <w:lang w:eastAsia="pl-PL"/>
              </w:rPr>
              <w:t>(….)</w:t>
            </w:r>
          </w:p>
        </w:tc>
        <w:tc>
          <w:tcPr>
            <w:tcW w:w="1947" w:type="dxa"/>
            <w:vAlign w:val="center"/>
          </w:tcPr>
          <w:p w14:paraId="34522550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597" w:type="dxa"/>
            <w:vAlign w:val="center"/>
          </w:tcPr>
          <w:p w14:paraId="4E6E382B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1701" w:type="dxa"/>
            <w:vAlign w:val="center"/>
          </w:tcPr>
          <w:p w14:paraId="756D95BF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  <w:tc>
          <w:tcPr>
            <w:tcW w:w="2544" w:type="dxa"/>
            <w:gridSpan w:val="2"/>
            <w:vAlign w:val="center"/>
          </w:tcPr>
          <w:p w14:paraId="0816AF36" w14:textId="77777777" w:rsidR="00AE1F38" w:rsidRPr="00D03B1C" w:rsidRDefault="00AE1F38" w:rsidP="00300761">
            <w:pPr>
              <w:spacing w:before="0" w:line="240" w:lineRule="auto"/>
              <w:contextualSpacing/>
              <w:rPr>
                <w:rFonts w:ascii="Bookman Old Style" w:hAnsi="Bookman Old Style"/>
                <w:sz w:val="20"/>
                <w:szCs w:val="20"/>
                <w:lang w:eastAsia="pl-PL"/>
              </w:rPr>
            </w:pPr>
          </w:p>
        </w:tc>
      </w:tr>
    </w:tbl>
    <w:p w14:paraId="2FBD27AC" w14:textId="77777777" w:rsidR="00D03B1C" w:rsidRDefault="00D03B1C" w:rsidP="00C30753">
      <w:pPr>
        <w:spacing w:before="120" w:after="120"/>
        <w:rPr>
          <w:rFonts w:ascii="Bookman Old Style" w:hAnsi="Bookman Old Style"/>
          <w:lang w:eastAsia="pl-PL"/>
        </w:rPr>
      </w:pPr>
    </w:p>
    <w:p w14:paraId="06A7B167" w14:textId="77777777" w:rsidR="00921FFD" w:rsidRDefault="00F62302" w:rsidP="00C11E52">
      <w:pPr>
        <w:pStyle w:val="Nagwek9"/>
      </w:pPr>
      <w:r>
        <w:t>VI</w:t>
      </w:r>
      <w:r w:rsidR="00921FFD">
        <w:t>. POTWIERDZENIE ZŁOŻENIA WNIOSKU O ROZLICZENIE GRANTU</w:t>
      </w:r>
    </w:p>
    <w:tbl>
      <w:tblPr>
        <w:tblStyle w:val="Tabela-Siatka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379"/>
        <w:gridCol w:w="3966"/>
        <w:gridCol w:w="382"/>
        <w:gridCol w:w="3956"/>
        <w:gridCol w:w="377"/>
      </w:tblGrid>
      <w:tr w:rsidR="00F62302" w14:paraId="137C9DE9" w14:textId="77777777" w:rsidTr="000F04E9">
        <w:trPr>
          <w:trHeight w:hRule="exact" w:val="261"/>
        </w:trPr>
        <w:tc>
          <w:tcPr>
            <w:tcW w:w="421" w:type="dxa"/>
            <w:vMerge w:val="restart"/>
            <w:shd w:val="clear" w:color="auto" w:fill="BDD6EE" w:themeFill="accent1" w:themeFillTint="66"/>
          </w:tcPr>
          <w:p w14:paraId="6A4D6D9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377159E0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1291A61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DD6EE" w:themeFill="accent1" w:themeFillTint="66"/>
          </w:tcPr>
          <w:p w14:paraId="789C9CC9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 w:val="restart"/>
            <w:shd w:val="clear" w:color="auto" w:fill="BDD6EE" w:themeFill="accent1" w:themeFillTint="66"/>
          </w:tcPr>
          <w:p w14:paraId="2B37B738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0F04E9" w14:paraId="3C9F2865" w14:textId="77777777" w:rsidTr="000F04E9">
        <w:trPr>
          <w:trHeight w:val="1531"/>
        </w:trPr>
        <w:tc>
          <w:tcPr>
            <w:tcW w:w="421" w:type="dxa"/>
            <w:vMerge/>
            <w:tcBorders>
              <w:right w:val="single" w:sz="4" w:space="0" w:color="auto"/>
            </w:tcBorders>
            <w:shd w:val="clear" w:color="auto" w:fill="BDD6EE" w:themeFill="accent1" w:themeFillTint="66"/>
          </w:tcPr>
          <w:p w14:paraId="2EC2C0D2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C1594" w14:textId="77777777" w:rsidR="00F62302" w:rsidRPr="00F300EF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Miejscowość; data</w:t>
            </w:r>
          </w:p>
          <w:p w14:paraId="4D8487B6" w14:textId="77777777" w:rsidR="00F300EF" w:rsidRPr="000F04E9" w:rsidRDefault="00F300EF" w:rsidP="000F04E9">
            <w:pPr>
              <w:spacing w:before="0" w:line="240" w:lineRule="auto"/>
              <w:rPr>
                <w:rFonts w:ascii="Bookman Old Style" w:hAnsi="Bookman Old Style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0572CC1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CD309" w14:textId="77777777" w:rsidR="00F62302" w:rsidRDefault="000F04E9" w:rsidP="00F300EF">
            <w:pPr>
              <w:spacing w:before="0" w:line="240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……………………………………………</w:t>
            </w:r>
            <w:r>
              <w:rPr>
                <w:rFonts w:ascii="Bookman Old Style" w:hAnsi="Bookman Old Style"/>
              </w:rPr>
              <w:br/>
            </w:r>
            <w:r w:rsidRPr="00F300EF">
              <w:rPr>
                <w:rFonts w:ascii="Bookman Old Style" w:hAnsi="Bookman Old Style"/>
                <w:sz w:val="16"/>
                <w:szCs w:val="16"/>
              </w:rPr>
              <w:t>Podpis/y osoby/</w:t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ób</w:t>
            </w:r>
            <w:proofErr w:type="spellEnd"/>
            <w:r w:rsidRPr="00F300EF">
              <w:rPr>
                <w:rFonts w:ascii="Bookman Old Style" w:hAnsi="Bookman Old Style"/>
                <w:sz w:val="16"/>
                <w:szCs w:val="16"/>
              </w:rPr>
              <w:t xml:space="preserve"> reprezentującej/</w:t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ych</w:t>
            </w:r>
            <w:proofErr w:type="spellEnd"/>
            <w:r w:rsidRPr="00F300EF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r w:rsidR="00F300EF" w:rsidRPr="00F300EF">
              <w:rPr>
                <w:rFonts w:ascii="Bookman Old Style" w:hAnsi="Bookman Old Style"/>
                <w:sz w:val="16"/>
                <w:szCs w:val="16"/>
              </w:rPr>
              <w:br/>
            </w:r>
            <w:proofErr w:type="spellStart"/>
            <w:r w:rsidRPr="00F300EF">
              <w:rPr>
                <w:rFonts w:ascii="Bookman Old Style" w:hAnsi="Bookman Old Style"/>
                <w:sz w:val="16"/>
                <w:szCs w:val="16"/>
              </w:rPr>
              <w:t>Grantobiorcę</w:t>
            </w:r>
            <w:proofErr w:type="spellEnd"/>
          </w:p>
        </w:tc>
        <w:tc>
          <w:tcPr>
            <w:tcW w:w="418" w:type="dxa"/>
            <w:vMerge/>
            <w:tcBorders>
              <w:left w:val="single" w:sz="4" w:space="0" w:color="auto"/>
            </w:tcBorders>
            <w:shd w:val="clear" w:color="auto" w:fill="BDD6EE" w:themeFill="accent1" w:themeFillTint="66"/>
          </w:tcPr>
          <w:p w14:paraId="1318E1E7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  <w:tr w:rsidR="00F62302" w14:paraId="1EA6F5B5" w14:textId="77777777" w:rsidTr="000F04E9">
        <w:trPr>
          <w:trHeight w:hRule="exact" w:val="261"/>
        </w:trPr>
        <w:tc>
          <w:tcPr>
            <w:tcW w:w="421" w:type="dxa"/>
            <w:vMerge/>
            <w:shd w:val="clear" w:color="auto" w:fill="BDD6EE" w:themeFill="accent1" w:themeFillTint="66"/>
          </w:tcPr>
          <w:p w14:paraId="40DD7D7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0C23F33D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25" w:type="dxa"/>
            <w:shd w:val="clear" w:color="auto" w:fill="BDD6EE" w:themeFill="accent1" w:themeFillTint="66"/>
          </w:tcPr>
          <w:p w14:paraId="5A3721EE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14:paraId="101D9F33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  <w:tc>
          <w:tcPr>
            <w:tcW w:w="418" w:type="dxa"/>
            <w:vMerge/>
            <w:shd w:val="clear" w:color="auto" w:fill="BDD6EE" w:themeFill="accent1" w:themeFillTint="66"/>
          </w:tcPr>
          <w:p w14:paraId="5B71250B" w14:textId="77777777" w:rsidR="00F62302" w:rsidRDefault="00F62302" w:rsidP="00F62302">
            <w:pPr>
              <w:rPr>
                <w:rFonts w:ascii="Bookman Old Style" w:hAnsi="Bookman Old Style"/>
              </w:rPr>
            </w:pPr>
          </w:p>
        </w:tc>
      </w:tr>
    </w:tbl>
    <w:p w14:paraId="062CEB03" w14:textId="77777777" w:rsidR="00921FFD" w:rsidRPr="00921FFD" w:rsidRDefault="00921FFD" w:rsidP="00921FFD">
      <w:pPr>
        <w:rPr>
          <w:rFonts w:ascii="Bookman Old Style" w:hAnsi="Bookman Old Style"/>
        </w:rPr>
      </w:pPr>
    </w:p>
    <w:sectPr w:rsidR="00921FFD" w:rsidRPr="00921FFD" w:rsidSect="00300761">
      <w:pgSz w:w="11906" w:h="16838"/>
      <w:pgMar w:top="1588" w:right="1418" w:bottom="1418" w:left="1418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CDA69" w14:textId="77777777" w:rsidR="0013234C" w:rsidRDefault="0013234C" w:rsidP="0026160B">
      <w:pPr>
        <w:spacing w:before="0" w:after="0" w:line="240" w:lineRule="auto"/>
      </w:pPr>
      <w:r>
        <w:separator/>
      </w:r>
    </w:p>
  </w:endnote>
  <w:endnote w:type="continuationSeparator" w:id="0">
    <w:p w14:paraId="083E79ED" w14:textId="77777777" w:rsidR="0013234C" w:rsidRDefault="0013234C" w:rsidP="002616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5D6EE" w14:textId="77777777" w:rsidR="00DF4AF5" w:rsidRDefault="00DF4AF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394245"/>
      <w:docPartObj>
        <w:docPartGallery w:val="Page Numbers (Bottom of Page)"/>
        <w:docPartUnique/>
      </w:docPartObj>
    </w:sdtPr>
    <w:sdtEndPr/>
    <w:sdtContent>
      <w:p w14:paraId="44144E67" w14:textId="77777777" w:rsidR="00300761" w:rsidRDefault="0030076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09E35" w14:textId="77777777" w:rsidR="00300761" w:rsidRDefault="00300761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E1A6A" w14:textId="77777777" w:rsidR="00DF4AF5" w:rsidRDefault="00DF4A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718D6" w14:textId="77777777" w:rsidR="0013234C" w:rsidRDefault="0013234C" w:rsidP="0026160B">
      <w:pPr>
        <w:spacing w:before="0" w:after="0" w:line="240" w:lineRule="auto"/>
      </w:pPr>
      <w:r>
        <w:separator/>
      </w:r>
    </w:p>
  </w:footnote>
  <w:footnote w:type="continuationSeparator" w:id="0">
    <w:p w14:paraId="13CB8544" w14:textId="77777777" w:rsidR="0013234C" w:rsidRDefault="0013234C" w:rsidP="0026160B">
      <w:pPr>
        <w:spacing w:before="0" w:after="0" w:line="240" w:lineRule="auto"/>
      </w:pPr>
      <w:r>
        <w:continuationSeparator/>
      </w:r>
    </w:p>
  </w:footnote>
  <w:footnote w:id="1">
    <w:p w14:paraId="7A628349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Wniosek o rozliczenie grantu należy wypełnić elektronicznie.</w:t>
      </w:r>
    </w:p>
    <w:p w14:paraId="305374C4" w14:textId="77777777" w:rsidR="00300761" w:rsidRDefault="00300761" w:rsidP="00E3234D">
      <w:pPr>
        <w:pStyle w:val="Tekstprzypisudolnego"/>
      </w:pPr>
      <w:r>
        <w:t>Wszystkie kwoty należy podawać w PLN, z dokładnością do dwóch miejsc po przecinku.</w:t>
      </w:r>
    </w:p>
  </w:footnote>
  <w:footnote w:id="2">
    <w:p w14:paraId="0CB356C0" w14:textId="77777777" w:rsidR="00300761" w:rsidRDefault="00300761" w:rsidP="00E3234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893BF1">
        <w:t>W przypadku wniosku o zaliczkę</w:t>
      </w:r>
      <w:r w:rsidR="00473841" w:rsidRPr="00893BF1">
        <w:t>, który nie jest wnioskiem sprawozdawczym,</w:t>
      </w:r>
      <w:r w:rsidRPr="00893BF1">
        <w:t xml:space="preserve"> należy wypełnić wyłącznie sekcje I, II oraz VI</w:t>
      </w:r>
      <w:r w:rsidR="00473841" w:rsidRPr="00893BF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0CE02" w14:textId="77777777" w:rsidR="00DF4AF5" w:rsidRDefault="00DF4AF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A8112" w14:textId="77777777" w:rsidR="00300761" w:rsidRPr="00936F42" w:rsidRDefault="00DF4AF5" w:rsidP="0084498E">
    <w:pPr>
      <w:pStyle w:val="Nagwek"/>
      <w:jc w:val="center"/>
    </w:pPr>
    <w:r>
      <w:rPr>
        <w:noProof/>
      </w:rPr>
      <w:drawing>
        <wp:inline distT="0" distB="0" distL="0" distR="0" wp14:anchorId="769726F8" wp14:editId="1FBEEBA3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98739" w14:textId="77777777" w:rsidR="00DF4AF5" w:rsidRDefault="00DF4AF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A27"/>
    <w:multiLevelType w:val="hybridMultilevel"/>
    <w:tmpl w:val="539E6A4C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93F8B"/>
    <w:multiLevelType w:val="hybridMultilevel"/>
    <w:tmpl w:val="E6609D16"/>
    <w:lvl w:ilvl="0" w:tplc="3410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01C75"/>
    <w:multiLevelType w:val="hybridMultilevel"/>
    <w:tmpl w:val="F72A8892"/>
    <w:lvl w:ilvl="0" w:tplc="F7145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GD">
    <w15:presenceInfo w15:providerId="None" w15:userId="LG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0B"/>
    <w:rsid w:val="00003046"/>
    <w:rsid w:val="000044D3"/>
    <w:rsid w:val="00011666"/>
    <w:rsid w:val="00055D00"/>
    <w:rsid w:val="0009148E"/>
    <w:rsid w:val="000B468D"/>
    <w:rsid w:val="000C4620"/>
    <w:rsid w:val="000F04E9"/>
    <w:rsid w:val="001070A6"/>
    <w:rsid w:val="0013234C"/>
    <w:rsid w:val="00163FE5"/>
    <w:rsid w:val="00173BC3"/>
    <w:rsid w:val="00184BD7"/>
    <w:rsid w:val="001921DE"/>
    <w:rsid w:val="001B075A"/>
    <w:rsid w:val="001B7AC3"/>
    <w:rsid w:val="001D1938"/>
    <w:rsid w:val="001F6389"/>
    <w:rsid w:val="002575C9"/>
    <w:rsid w:val="0026160B"/>
    <w:rsid w:val="002B14E9"/>
    <w:rsid w:val="002F164B"/>
    <w:rsid w:val="00300761"/>
    <w:rsid w:val="00350DF9"/>
    <w:rsid w:val="003554FE"/>
    <w:rsid w:val="00357A60"/>
    <w:rsid w:val="003742A4"/>
    <w:rsid w:val="003A16A7"/>
    <w:rsid w:val="003E0718"/>
    <w:rsid w:val="003E35F3"/>
    <w:rsid w:val="00445C09"/>
    <w:rsid w:val="00473841"/>
    <w:rsid w:val="00494E55"/>
    <w:rsid w:val="004A59E3"/>
    <w:rsid w:val="00504683"/>
    <w:rsid w:val="00544A2F"/>
    <w:rsid w:val="0054642D"/>
    <w:rsid w:val="0055651E"/>
    <w:rsid w:val="00557559"/>
    <w:rsid w:val="00557A08"/>
    <w:rsid w:val="00595294"/>
    <w:rsid w:val="005A167E"/>
    <w:rsid w:val="005B57B8"/>
    <w:rsid w:val="005E4241"/>
    <w:rsid w:val="006047FF"/>
    <w:rsid w:val="006244FC"/>
    <w:rsid w:val="00624961"/>
    <w:rsid w:val="006314FB"/>
    <w:rsid w:val="006374C3"/>
    <w:rsid w:val="00651577"/>
    <w:rsid w:val="006B6861"/>
    <w:rsid w:val="006D3945"/>
    <w:rsid w:val="00702B5B"/>
    <w:rsid w:val="00750290"/>
    <w:rsid w:val="00777D2B"/>
    <w:rsid w:val="00792AF9"/>
    <w:rsid w:val="007C55E6"/>
    <w:rsid w:val="0083716F"/>
    <w:rsid w:val="0084498E"/>
    <w:rsid w:val="00851BDC"/>
    <w:rsid w:val="0085648C"/>
    <w:rsid w:val="00887953"/>
    <w:rsid w:val="00893BF1"/>
    <w:rsid w:val="00895640"/>
    <w:rsid w:val="008974E9"/>
    <w:rsid w:val="008A0C55"/>
    <w:rsid w:val="009067A7"/>
    <w:rsid w:val="00921FFD"/>
    <w:rsid w:val="0099649C"/>
    <w:rsid w:val="009B3293"/>
    <w:rsid w:val="009D0E5F"/>
    <w:rsid w:val="009F1F83"/>
    <w:rsid w:val="00A203A1"/>
    <w:rsid w:val="00A305D9"/>
    <w:rsid w:val="00A454D7"/>
    <w:rsid w:val="00A6131E"/>
    <w:rsid w:val="00A64AF1"/>
    <w:rsid w:val="00AA4EBB"/>
    <w:rsid w:val="00AB0D97"/>
    <w:rsid w:val="00AD1E7A"/>
    <w:rsid w:val="00AE1F38"/>
    <w:rsid w:val="00B737F0"/>
    <w:rsid w:val="00B77603"/>
    <w:rsid w:val="00B82699"/>
    <w:rsid w:val="00B86C8E"/>
    <w:rsid w:val="00BC19A1"/>
    <w:rsid w:val="00BC7406"/>
    <w:rsid w:val="00BD0934"/>
    <w:rsid w:val="00BE7BE3"/>
    <w:rsid w:val="00BF4D3D"/>
    <w:rsid w:val="00C11E52"/>
    <w:rsid w:val="00C206F2"/>
    <w:rsid w:val="00C22912"/>
    <w:rsid w:val="00C23648"/>
    <w:rsid w:val="00C30753"/>
    <w:rsid w:val="00C5253A"/>
    <w:rsid w:val="00C633FE"/>
    <w:rsid w:val="00C81366"/>
    <w:rsid w:val="00C81CD2"/>
    <w:rsid w:val="00CB60CB"/>
    <w:rsid w:val="00CE0B37"/>
    <w:rsid w:val="00CE1C07"/>
    <w:rsid w:val="00D03B1C"/>
    <w:rsid w:val="00D21FA2"/>
    <w:rsid w:val="00D509D3"/>
    <w:rsid w:val="00D518C1"/>
    <w:rsid w:val="00D5474A"/>
    <w:rsid w:val="00D94682"/>
    <w:rsid w:val="00DD7AB2"/>
    <w:rsid w:val="00DF38D6"/>
    <w:rsid w:val="00DF4AF5"/>
    <w:rsid w:val="00E0488A"/>
    <w:rsid w:val="00E14743"/>
    <w:rsid w:val="00E14EF9"/>
    <w:rsid w:val="00E21A81"/>
    <w:rsid w:val="00E3234D"/>
    <w:rsid w:val="00E57BC8"/>
    <w:rsid w:val="00E838C5"/>
    <w:rsid w:val="00E84017"/>
    <w:rsid w:val="00E85656"/>
    <w:rsid w:val="00EF1B32"/>
    <w:rsid w:val="00F01105"/>
    <w:rsid w:val="00F06670"/>
    <w:rsid w:val="00F300EF"/>
    <w:rsid w:val="00F62302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6553C8"/>
  <w15:chartTrackingRefBased/>
  <w15:docId w15:val="{320F3C85-0A22-4047-B32B-9BAFCFB3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6160B"/>
    <w:pPr>
      <w:spacing w:before="240" w:line="360" w:lineRule="auto"/>
      <w:jc w:val="both"/>
    </w:pPr>
    <w:rPr>
      <w:rFonts w:asciiTheme="minorHAnsi" w:hAnsiTheme="minorHAnsi"/>
      <w:sz w:val="22"/>
      <w:szCs w:val="22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  <w:between w:val="single" w:sz="4" w:space="1" w:color="auto"/>
        <w:bar w:val="single" w:sz="4" w:color="auto"/>
      </w:pBdr>
      <w:shd w:val="clear" w:color="auto" w:fill="2F5496" w:themeFill="accent5" w:themeFillShade="BF"/>
      <w:spacing w:after="0" w:line="240" w:lineRule="auto"/>
      <w:outlineLvl w:val="0"/>
    </w:pPr>
    <w:rPr>
      <w:rFonts w:ascii="Bookman Old Style" w:eastAsia="Times New Roman" w:hAnsi="Bookman Old Style" w:cstheme="majorBidi"/>
      <w:color w:val="FFFFFF" w:themeColor="background1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2E74B5" w:themeFill="accent1" w:themeFillShade="BF"/>
      <w:spacing w:before="40" w:after="0"/>
      <w:outlineLvl w:val="1"/>
    </w:pPr>
    <w:rPr>
      <w:rFonts w:ascii="Bookman Old Style" w:eastAsiaTheme="majorEastAsia" w:hAnsi="Bookman Old Style" w:cstheme="majorBidi"/>
      <w:sz w:val="24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9CC2E5" w:themeFill="accent1" w:themeFillTint="99"/>
      <w:spacing w:before="40" w:after="0"/>
      <w:outlineLvl w:val="2"/>
    </w:pPr>
    <w:rPr>
      <w:rFonts w:ascii="Bookman Old Style" w:eastAsiaTheme="majorEastAsia" w:hAnsi="Bookman Old Style" w:cstheme="majorBidi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40" w:after="0"/>
      <w:outlineLvl w:val="3"/>
    </w:pPr>
    <w:rPr>
      <w:rFonts w:ascii="Bookman Old Style" w:eastAsia="Times New Roman" w:hAnsi="Bookman Old Style" w:cstheme="majorBidi"/>
      <w:i/>
      <w:iCs/>
      <w:sz w:val="24"/>
      <w:szCs w:val="24"/>
      <w:lang w:eastAsia="pl-PL"/>
    </w:rPr>
  </w:style>
  <w:style w:type="paragraph" w:styleId="Nagwek5">
    <w:name w:val="heading 5"/>
    <w:basedOn w:val="Normalny"/>
    <w:next w:val="Bezodstpw"/>
    <w:link w:val="Nagwek5Znak"/>
    <w:autoRedefine/>
    <w:uiPriority w:val="9"/>
    <w:unhideWhenUsed/>
    <w:qFormat/>
    <w:rsid w:val="00702B5B"/>
    <w:pPr>
      <w:keepNext/>
      <w:keepLines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DEEAF6" w:themeFill="accent1" w:themeFillTint="33"/>
      <w:spacing w:before="0" w:after="0"/>
      <w:jc w:val="left"/>
      <w:outlineLvl w:val="4"/>
    </w:pPr>
    <w:rPr>
      <w:rFonts w:ascii="Bookman Old Style" w:eastAsiaTheme="majorEastAsia" w:hAnsi="Bookman Old Style" w:cstheme="majorBidi"/>
      <w:i/>
      <w:color w:val="2E74B5" w:themeColor="accent1" w:themeShade="BF"/>
      <w:sz w:val="24"/>
      <w:szCs w:val="24"/>
    </w:rPr>
  </w:style>
  <w:style w:type="paragraph" w:styleId="Nagwek8">
    <w:name w:val="heading 8"/>
    <w:basedOn w:val="Normalny"/>
    <w:next w:val="Normalny"/>
    <w:link w:val="Nagwek8Znak"/>
    <w:autoRedefine/>
    <w:uiPriority w:val="9"/>
    <w:unhideWhenUsed/>
    <w:qFormat/>
    <w:rsid w:val="007C55E6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E74B5" w:themeFill="accent1" w:themeFillShade="BF"/>
      <w:spacing w:before="120" w:after="0" w:line="240" w:lineRule="auto"/>
      <w:outlineLvl w:val="7"/>
    </w:pPr>
    <w:rPr>
      <w:rFonts w:ascii="Bookman Old Style" w:eastAsiaTheme="majorEastAsia" w:hAnsi="Bookman Old Style" w:cstheme="majorBidi"/>
      <w:color w:val="BDD6EE" w:themeColor="accent1" w:themeTint="66"/>
      <w:szCs w:val="21"/>
    </w:rPr>
  </w:style>
  <w:style w:type="paragraph" w:styleId="Nagwek9">
    <w:name w:val="heading 9"/>
    <w:basedOn w:val="Normalny"/>
    <w:next w:val="Normalny"/>
    <w:link w:val="Nagwek9Znak"/>
    <w:autoRedefine/>
    <w:uiPriority w:val="9"/>
    <w:unhideWhenUsed/>
    <w:qFormat/>
    <w:rsid w:val="00C11E52"/>
    <w:pPr>
      <w:keepNext/>
      <w:keepLines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2F5496" w:themeFill="accent5" w:themeFillShade="BF"/>
      <w:spacing w:before="0" w:after="240" w:line="240" w:lineRule="auto"/>
      <w:outlineLvl w:val="8"/>
    </w:pPr>
    <w:rPr>
      <w:rFonts w:ascii="Bookman Old Style" w:eastAsiaTheme="majorEastAsia" w:hAnsi="Bookman Old Style" w:cstheme="majorBidi"/>
      <w:iCs/>
      <w:color w:val="FFFFFF" w:themeColor="background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84BD7"/>
    <w:pPr>
      <w:widowControl w:val="0"/>
      <w:spacing w:before="0" w:after="0" w:line="240" w:lineRule="auto"/>
      <w:jc w:val="left"/>
    </w:pPr>
    <w:rPr>
      <w:rFonts w:ascii="Bookman Old Style" w:eastAsia="Courier New" w:hAnsi="Bookman Old Style" w:cs="Courier New"/>
      <w:color w:val="000000"/>
      <w:sz w:val="24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84BD7"/>
    <w:rPr>
      <w:rFonts w:ascii="Bookman Old Style" w:eastAsia="Courier New" w:hAnsi="Bookman Old Style" w:cs="Courier New"/>
      <w:color w:val="000000"/>
      <w:sz w:val="24"/>
      <w:szCs w:val="20"/>
    </w:rPr>
  </w:style>
  <w:style w:type="paragraph" w:customStyle="1" w:styleId="Akapitzlist1">
    <w:name w:val="Akapit z listą1"/>
    <w:basedOn w:val="Normalny"/>
    <w:uiPriority w:val="99"/>
    <w:qFormat/>
    <w:rsid w:val="00184BD7"/>
    <w:pPr>
      <w:spacing w:before="0" w:after="0" w:line="240" w:lineRule="auto"/>
      <w:ind w:left="720"/>
      <w:contextualSpacing/>
      <w:jc w:val="left"/>
    </w:pPr>
    <w:rPr>
      <w:rFonts w:ascii="Bookman Old Style" w:hAnsi="Bookman Old Style"/>
      <w:sz w:val="24"/>
      <w:szCs w:val="24"/>
    </w:rPr>
  </w:style>
  <w:style w:type="paragraph" w:customStyle="1" w:styleId="Default">
    <w:name w:val="Default"/>
    <w:rsid w:val="00184BD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lang w:eastAsia="pl-PL"/>
    </w:rPr>
  </w:style>
  <w:style w:type="paragraph" w:customStyle="1" w:styleId="CZWSPPKTczwsplnapunktw">
    <w:name w:val="CZ_WSP_PKT – część wspólna punktów"/>
    <w:basedOn w:val="Normalny"/>
    <w:next w:val="Normalny"/>
    <w:uiPriority w:val="16"/>
    <w:qFormat/>
    <w:rsid w:val="00184BD7"/>
    <w:pPr>
      <w:spacing w:before="0" w:after="0"/>
    </w:pPr>
    <w:rPr>
      <w:rFonts w:ascii="Times" w:hAnsi="Times" w:cs="Arial"/>
      <w:bCs/>
      <w:sz w:val="24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84BD7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84BD7"/>
    <w:pPr>
      <w:widowControl/>
    </w:pPr>
    <w:rPr>
      <w:rFonts w:ascii="Times New Roman" w:eastAsia="Times New Roman" w:hAnsi="Times New Roman" w:cs="Times New Roman"/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84BD7"/>
    <w:rPr>
      <w:rFonts w:ascii="Times New Roman" w:eastAsia="Times New Roman" w:hAnsi="Times New Roman" w:cs="Times New Roman"/>
      <w:b/>
      <w:bCs/>
      <w:color w:val="000000"/>
      <w:sz w:val="24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84BD7"/>
    <w:pPr>
      <w:spacing w:before="0" w:after="0" w:line="240" w:lineRule="auto"/>
      <w:jc w:val="left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4BD7"/>
    <w:rPr>
      <w:rFonts w:ascii="Segoe UI" w:hAnsi="Segoe UI" w:cs="Segoe UI"/>
      <w:sz w:val="18"/>
      <w:szCs w:val="18"/>
    </w:rPr>
  </w:style>
  <w:style w:type="paragraph" w:styleId="Bezodstpw">
    <w:name w:val="No Spacing"/>
    <w:uiPriority w:val="1"/>
    <w:qFormat/>
    <w:rsid w:val="00184BD7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lang w:eastAsia="pl-PL"/>
    </w:rPr>
  </w:style>
  <w:style w:type="paragraph" w:styleId="Akapitzlist">
    <w:name w:val="List Paragraph"/>
    <w:basedOn w:val="Normalny"/>
    <w:link w:val="AkapitzlistZnak"/>
    <w:uiPriority w:val="34"/>
    <w:qFormat/>
    <w:rsid w:val="00184BD7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noProof/>
      <w:szCs w:val="20"/>
    </w:rPr>
  </w:style>
  <w:style w:type="character" w:customStyle="1" w:styleId="AkapitzlistZnak">
    <w:name w:val="Akapit z listą Znak"/>
    <w:link w:val="Akapitzlist"/>
    <w:uiPriority w:val="34"/>
    <w:locked/>
    <w:rsid w:val="00184BD7"/>
    <w:rPr>
      <w:rFonts w:ascii="Calibri" w:eastAsia="Calibri" w:hAnsi="Calibri"/>
      <w:noProof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702B5B"/>
    <w:rPr>
      <w:rFonts w:eastAsia="Times New Roman" w:cstheme="majorBidi"/>
      <w:color w:val="FFFFFF" w:themeColor="background1"/>
      <w:shd w:val="clear" w:color="auto" w:fill="2F5496" w:themeFill="accent5" w:themeFillShade="BF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02B5B"/>
    <w:rPr>
      <w:rFonts w:eastAsiaTheme="majorEastAsia" w:cstheme="majorBidi"/>
      <w:szCs w:val="26"/>
      <w:shd w:val="clear" w:color="auto" w:fill="2E74B5" w:themeFill="accent1" w:themeFill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702B5B"/>
    <w:rPr>
      <w:rFonts w:eastAsiaTheme="majorEastAsia" w:cstheme="majorBidi"/>
      <w:shd w:val="clear" w:color="auto" w:fill="9CC2E5" w:themeFill="accent1" w:themeFillTint="99"/>
    </w:rPr>
  </w:style>
  <w:style w:type="character" w:customStyle="1" w:styleId="Nagwek4Znak">
    <w:name w:val="Nagłówek 4 Znak"/>
    <w:basedOn w:val="Domylnaczcionkaakapitu"/>
    <w:link w:val="Nagwek4"/>
    <w:uiPriority w:val="9"/>
    <w:rsid w:val="00702B5B"/>
    <w:rPr>
      <w:rFonts w:eastAsia="Times New Roman" w:cstheme="majorBidi"/>
      <w:i/>
      <w:iCs/>
      <w:shd w:val="clear" w:color="auto" w:fill="DEEAF6" w:themeFill="accent1" w:themeFillTint="33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702B5B"/>
    <w:rPr>
      <w:rFonts w:eastAsiaTheme="majorEastAsia" w:cstheme="majorBidi"/>
      <w:i/>
      <w:color w:val="2E74B5" w:themeColor="accent1" w:themeShade="BF"/>
      <w:shd w:val="clear" w:color="auto" w:fill="DEEAF6" w:themeFill="accent1" w:themeFillTint="33"/>
    </w:rPr>
  </w:style>
  <w:style w:type="character" w:customStyle="1" w:styleId="Nagwek8Znak">
    <w:name w:val="Nagłówek 8 Znak"/>
    <w:basedOn w:val="Domylnaczcionkaakapitu"/>
    <w:link w:val="Nagwek8"/>
    <w:uiPriority w:val="9"/>
    <w:rsid w:val="007C55E6"/>
    <w:rPr>
      <w:rFonts w:eastAsiaTheme="majorEastAsia" w:cstheme="majorBidi"/>
      <w:color w:val="BDD6EE" w:themeColor="accent1" w:themeTint="66"/>
      <w:sz w:val="22"/>
      <w:szCs w:val="21"/>
      <w:shd w:val="clear" w:color="auto" w:fill="2E74B5" w:themeFill="accent1" w:themeFillShade="BF"/>
    </w:rPr>
  </w:style>
  <w:style w:type="character" w:customStyle="1" w:styleId="Nagwek9Znak">
    <w:name w:val="Nagłówek 9 Znak"/>
    <w:basedOn w:val="Domylnaczcionkaakapitu"/>
    <w:link w:val="Nagwek9"/>
    <w:uiPriority w:val="9"/>
    <w:rsid w:val="00C11E52"/>
    <w:rPr>
      <w:rFonts w:eastAsiaTheme="majorEastAsia" w:cstheme="majorBidi"/>
      <w:iCs/>
      <w:color w:val="FFFFFF" w:themeColor="background1"/>
      <w:sz w:val="22"/>
      <w:szCs w:val="21"/>
      <w:shd w:val="clear" w:color="auto" w:fill="2F5496" w:themeFill="accent5" w:themeFillShade="BF"/>
    </w:rPr>
  </w:style>
  <w:style w:type="paragraph" w:styleId="Stopka">
    <w:name w:val="footer"/>
    <w:basedOn w:val="Normalny"/>
    <w:link w:val="Stopka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6160B"/>
    <w:rPr>
      <w:rFonts w:asciiTheme="minorHAnsi" w:hAnsiTheme="minorHAnsi"/>
      <w:sz w:val="22"/>
      <w:szCs w:val="22"/>
    </w:rPr>
  </w:style>
  <w:style w:type="paragraph" w:styleId="Tekstprzypisudolnego">
    <w:name w:val="footnote text"/>
    <w:aliases w:val="Podrozdział,Footnote,Podrozdzia3,Podrozdzia3 Znak Znak Znak,Tekst przypisu Znak Znak Znak Znak,Tekst przypisu Znak Znak Znak Znak Znak,Tekst przypisu Znak Znak Znak Znak Znak Znak Znak,Fußnote, Znak Znak Znak Znak Znak Znak Znak"/>
    <w:basedOn w:val="Normalny"/>
    <w:link w:val="TekstprzypisudolnegoZnak"/>
    <w:autoRedefine/>
    <w:uiPriority w:val="99"/>
    <w:unhideWhenUsed/>
    <w:qFormat/>
    <w:rsid w:val="00E3234D"/>
    <w:pPr>
      <w:spacing w:before="0" w:after="240" w:line="240" w:lineRule="auto"/>
    </w:pPr>
    <w:rPr>
      <w:rFonts w:ascii="Bookman Old Style" w:hAnsi="Bookman Old Style"/>
      <w:sz w:val="20"/>
      <w:szCs w:val="20"/>
    </w:rPr>
  </w:style>
  <w:style w:type="character" w:customStyle="1" w:styleId="TekstprzypisudolnegoZnak">
    <w:name w:val="Tekst przypisu dolnego Znak"/>
    <w:aliases w:val="Podrozdział Znak,Footnote Znak,Podrozdzia3 Znak,Podrozdzia3 Znak Znak Znak Znak,Tekst przypisu Znak Znak Znak Znak Znak1,Tekst przypisu Znak Znak Znak Znak Znak Znak,Tekst przypisu Znak Znak Znak Znak Znak Znak Znak Znak"/>
    <w:basedOn w:val="Domylnaczcionkaakapitu"/>
    <w:link w:val="Tekstprzypisudolnego"/>
    <w:uiPriority w:val="99"/>
    <w:rsid w:val="00E3234D"/>
    <w:rPr>
      <w:sz w:val="20"/>
      <w:szCs w:val="20"/>
    </w:rPr>
  </w:style>
  <w:style w:type="character" w:styleId="Odwoanieprzypisudolnego">
    <w:name w:val="footnote reference"/>
    <w:aliases w:val="Footnote Reference Number,Footnote number,E FNZ,-E Fußnotenzeichen,Footnote#,Footnote symbol,Times 10 Point,Exposant 3 Point,Ref,de nota al pie,Footnote reference number,note TESI,SUPERS,EN Footnote Reference,Odwołanie przypis"/>
    <w:basedOn w:val="Domylnaczcionkaakapitu"/>
    <w:unhideWhenUsed/>
    <w:rsid w:val="0026160B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616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6160B"/>
    <w:rPr>
      <w:rFonts w:asciiTheme="minorHAnsi" w:hAnsiTheme="minorHAnsi"/>
      <w:sz w:val="22"/>
      <w:szCs w:val="22"/>
    </w:rPr>
  </w:style>
  <w:style w:type="table" w:styleId="Tabela-Siatka">
    <w:name w:val="Table Grid"/>
    <w:basedOn w:val="Standardowy"/>
    <w:uiPriority w:val="39"/>
    <w:rsid w:val="0026160B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1">
    <w:name w:val="Tabela - Siatka1"/>
    <w:basedOn w:val="Standardowy"/>
    <w:next w:val="Tabela-Siatka"/>
    <w:uiPriority w:val="39"/>
    <w:rsid w:val="001B7AC3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067A7"/>
    <w:rPr>
      <w:color w:val="808080"/>
    </w:rPr>
  </w:style>
  <w:style w:type="table" w:customStyle="1" w:styleId="Tabela-Siatka2">
    <w:name w:val="Tabela - Siatka2"/>
    <w:basedOn w:val="Standardowy"/>
    <w:next w:val="Tabela-Siatka"/>
    <w:uiPriority w:val="39"/>
    <w:rsid w:val="00FF7674"/>
    <w:pPr>
      <w:spacing w:after="0" w:line="240" w:lineRule="auto"/>
      <w:jc w:val="both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53E0D22-7DF0-4C59-873D-04F6A6E083CB}"/>
      </w:docPartPr>
      <w:docPartBody>
        <w:p w:rsidR="00000000" w:rsidRDefault="00834389">
          <w:r w:rsidRPr="00C53EB9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4CA"/>
    <w:rsid w:val="00011D2B"/>
    <w:rsid w:val="00087856"/>
    <w:rsid w:val="003E32C3"/>
    <w:rsid w:val="00547B4E"/>
    <w:rsid w:val="005A2ABC"/>
    <w:rsid w:val="006457A8"/>
    <w:rsid w:val="00712688"/>
    <w:rsid w:val="00716DD8"/>
    <w:rsid w:val="00770D0C"/>
    <w:rsid w:val="00834389"/>
    <w:rsid w:val="00897000"/>
    <w:rsid w:val="00913C9D"/>
    <w:rsid w:val="0093184C"/>
    <w:rsid w:val="009B4AF0"/>
    <w:rsid w:val="009F6AE0"/>
    <w:rsid w:val="00D774CA"/>
    <w:rsid w:val="00D838DB"/>
    <w:rsid w:val="00F33D99"/>
    <w:rsid w:val="00F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834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CBCB1-EF30-4C07-A8CC-4E48A760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679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Gobinet</dc:creator>
  <cp:keywords/>
  <dc:description/>
  <cp:lastModifiedBy>LGD</cp:lastModifiedBy>
  <cp:revision>15</cp:revision>
  <cp:lastPrinted>2018-06-25T10:46:00Z</cp:lastPrinted>
  <dcterms:created xsi:type="dcterms:W3CDTF">2017-08-19T10:38:00Z</dcterms:created>
  <dcterms:modified xsi:type="dcterms:W3CDTF">2019-11-22T09:52:00Z</dcterms:modified>
</cp:coreProperties>
</file>